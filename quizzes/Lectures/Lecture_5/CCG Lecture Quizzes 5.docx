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2105F6A6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F8701B">
        <w:rPr>
          <w:rFonts w:ascii="Open Sans" w:hAnsi="Open Sans" w:cs="Open Sans"/>
          <w:u w:val="single"/>
        </w:rPr>
        <w:t>5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50319519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F8701B" w:rsidRPr="00F8701B">
        <w:rPr>
          <w:rFonts w:ascii="Open Sans" w:hAnsi="Open Sans" w:cs="Open Sans"/>
          <w:u w:val="single"/>
          <w:lang w:val="en-GB"/>
        </w:rPr>
        <w:t>Energy technologies</w:t>
      </w:r>
    </w:p>
    <w:p w14:paraId="65725E34" w14:textId="22630183" w:rsidR="0076552A" w:rsidRPr="00F30D06" w:rsidRDefault="00C22A6E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What is not </w:t>
      </w:r>
      <w:r w:rsidR="000056C9">
        <w:rPr>
          <w:rFonts w:ascii="Open Sans" w:hAnsi="Open Sans" w:cs="Open Sans"/>
        </w:rPr>
        <w:t>an energy technology</w:t>
      </w:r>
      <w:r w:rsidR="00D31B91" w:rsidRPr="00F30D06">
        <w:rPr>
          <w:rFonts w:ascii="Open Sans" w:hAnsi="Open Sans" w:cs="Open Sans"/>
        </w:rPr>
        <w:t>?</w:t>
      </w:r>
    </w:p>
    <w:p w14:paraId="27049591" w14:textId="1BC739C9" w:rsidR="0076552A" w:rsidRPr="000056C9" w:rsidRDefault="000056C9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0056C9">
        <w:rPr>
          <w:rFonts w:ascii="Open Sans" w:hAnsi="Open Sans" w:cs="Open Sans"/>
          <w:b/>
          <w:bCs/>
          <w:color w:val="00B050"/>
        </w:rPr>
        <w:t>Coal</w:t>
      </w:r>
    </w:p>
    <w:p w14:paraId="722ED0EF" w14:textId="29FA5182" w:rsidR="0076552A" w:rsidRPr="00CF7B1E" w:rsidRDefault="000056C9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Heat pump</w:t>
      </w:r>
    </w:p>
    <w:p w14:paraId="2A8C9AA8" w14:textId="392CE483" w:rsidR="00DC6162" w:rsidRPr="000056C9" w:rsidRDefault="000056C9" w:rsidP="00DC616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056C9">
        <w:rPr>
          <w:rFonts w:ascii="Open Sans" w:hAnsi="Open Sans" w:cs="Open Sans"/>
          <w:color w:val="000000" w:themeColor="text1"/>
        </w:rPr>
        <w:t>Solar panels</w:t>
      </w:r>
    </w:p>
    <w:p w14:paraId="475EF78F" w14:textId="77777777" w:rsidR="00DC6162" w:rsidRPr="005B4B3D" w:rsidRDefault="00DC6162" w:rsidP="00DC6162"/>
    <w:p w14:paraId="7333766B" w14:textId="5F4A6602" w:rsidR="0076552A" w:rsidRPr="005B4B3D" w:rsidRDefault="00CF3DA7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possible to aggregate multiple technology assets into one technology</w:t>
      </w:r>
      <w:r w:rsidR="00DC6162">
        <w:rPr>
          <w:rFonts w:ascii="Open Sans" w:hAnsi="Open Sans" w:cs="Open Sans"/>
        </w:rPr>
        <w:t>?</w:t>
      </w:r>
    </w:p>
    <w:p w14:paraId="22CBCF8A" w14:textId="383E4702" w:rsidR="0076552A" w:rsidRPr="00CF3DA7" w:rsidRDefault="007B7C50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 w:rsidRPr="00CF3DA7">
        <w:rPr>
          <w:rFonts w:ascii="Open Sans" w:hAnsi="Open Sans" w:cs="Open Sans"/>
          <w:b/>
          <w:bCs/>
          <w:color w:val="00B050"/>
        </w:rPr>
        <w:t>Yes</w:t>
      </w:r>
    </w:p>
    <w:p w14:paraId="088DF737" w14:textId="059459E6" w:rsidR="0076552A" w:rsidRPr="007B7C50" w:rsidRDefault="00CF3DA7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48E97171" w14:textId="0AD0FBFC" w:rsidR="0076552A" w:rsidRPr="00CF3DA7" w:rsidRDefault="00CF3DA7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CF3DA7">
        <w:rPr>
          <w:rFonts w:ascii="Open Sans" w:hAnsi="Open Sans" w:cs="Open Sans"/>
        </w:rPr>
        <w:t>Sometimes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1E8937A7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F8701B" w:rsidRPr="00F8701B">
        <w:rPr>
          <w:rFonts w:ascii="Open Sans" w:hAnsi="Open Sans" w:cs="Open Sans"/>
          <w:u w:val="single"/>
          <w:lang w:val="en-GB"/>
        </w:rPr>
        <w:t>Technoeconomic characteristics</w:t>
      </w:r>
    </w:p>
    <w:p w14:paraId="074C6A52" w14:textId="5916908C" w:rsidR="0076552A" w:rsidRPr="005B4B3D" w:rsidRDefault="00E94651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What is a type of cost modelled in MUSE</w:t>
      </w:r>
      <w:r w:rsidR="00925517">
        <w:rPr>
          <w:rFonts w:ascii="Open Sans" w:hAnsi="Open Sans" w:cs="Open Sans"/>
        </w:rPr>
        <w:t>?</w:t>
      </w:r>
    </w:p>
    <w:p w14:paraId="40DAE54D" w14:textId="70FD2C8B" w:rsidR="0076552A" w:rsidRPr="00E94651" w:rsidRDefault="00E94651" w:rsidP="1317C4B0">
      <w:pPr>
        <w:pStyle w:val="ListParagraph"/>
        <w:numPr>
          <w:ilvl w:val="1"/>
          <w:numId w:val="6"/>
        </w:numPr>
      </w:pPr>
      <w:r w:rsidRPr="00E94651">
        <w:rPr>
          <w:rFonts w:ascii="Open Sans" w:hAnsi="Open Sans" w:cs="Open Sans"/>
        </w:rPr>
        <w:t>Capital costs</w:t>
      </w:r>
    </w:p>
    <w:p w14:paraId="3E7E7F46" w14:textId="2CDA3901" w:rsidR="0076552A" w:rsidRPr="005B4B3D" w:rsidRDefault="00E94651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Variable costs</w:t>
      </w:r>
    </w:p>
    <w:p w14:paraId="762DB7D0" w14:textId="2C487B03" w:rsidR="0076552A" w:rsidRPr="00E94651" w:rsidRDefault="00E94651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proofErr w:type="gramStart"/>
      <w:r w:rsidRPr="00E94651">
        <w:rPr>
          <w:rFonts w:ascii="Open Sans" w:hAnsi="Open Sans" w:cs="Open Sans"/>
          <w:b/>
          <w:bCs/>
          <w:color w:val="00B050"/>
        </w:rPr>
        <w:t>Both of the above</w:t>
      </w:r>
      <w:proofErr w:type="gramEnd"/>
    </w:p>
    <w:p w14:paraId="3BF13584" w14:textId="77777777" w:rsidR="0003301F" w:rsidRPr="0003301F" w:rsidRDefault="0003301F" w:rsidP="0003301F"/>
    <w:p w14:paraId="15D36AD0" w14:textId="25F3B3F7" w:rsidR="0076552A" w:rsidRPr="005B4B3D" w:rsidRDefault="00EB61E2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one of the reasons don’t we model technoeconomic characteristics</w:t>
      </w:r>
      <w:r w:rsidR="001814CE">
        <w:rPr>
          <w:rFonts w:ascii="Open Sans" w:hAnsi="Open Sans" w:cs="Open Sans"/>
        </w:rPr>
        <w:t>?</w:t>
      </w:r>
    </w:p>
    <w:p w14:paraId="1850D9C5" w14:textId="1E60024C" w:rsidR="0076552A" w:rsidRPr="00EB61E2" w:rsidRDefault="00EB61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To parametrize existing capacity</w:t>
      </w:r>
    </w:p>
    <w:p w14:paraId="47D91DB3" w14:textId="6E970517" w:rsidR="0076552A" w:rsidRPr="00FF5DC4" w:rsidRDefault="00EB61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To parametrize agent objectives</w:t>
      </w:r>
    </w:p>
    <w:p w14:paraId="61ABC3F1" w14:textId="524DF1B6" w:rsidR="001814CE" w:rsidRPr="00EB61E2" w:rsidRDefault="00EB61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</w:rPr>
      </w:pPr>
      <w:r w:rsidRPr="00EB61E2">
        <w:rPr>
          <w:rFonts w:ascii="Open Sans" w:hAnsi="Open Sans" w:cs="Open Sans"/>
        </w:rPr>
        <w:t>To observe competition between technologies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395F1E56" w:rsidR="00CB7DC9" w:rsidRPr="00CB7DC9" w:rsidRDefault="00BE61B3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lastRenderedPageBreak/>
        <w:t>4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F8701B" w:rsidRPr="00F8701B">
        <w:rPr>
          <w:rFonts w:ascii="Open Sans" w:hAnsi="Open Sans" w:cs="Open Sans"/>
          <w:u w:val="single"/>
          <w:lang w:val="en-GB"/>
        </w:rPr>
        <w:t>Input and output commodities</w:t>
      </w:r>
    </w:p>
    <w:p w14:paraId="020D1FB6" w14:textId="29839436" w:rsidR="0076552A" w:rsidRPr="005B4B3D" w:rsidRDefault="00130957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</w:t>
      </w:r>
      <w:r w:rsidR="00A71F82">
        <w:rPr>
          <w:rFonts w:ascii="Open Sans" w:hAnsi="Open Sans" w:cs="Open Sans"/>
        </w:rPr>
        <w:t xml:space="preserve"> a technology have multiple input commodities</w:t>
      </w:r>
      <w:r w:rsidR="00CF7FCA">
        <w:rPr>
          <w:rFonts w:ascii="Open Sans" w:hAnsi="Open Sans" w:cs="Open Sans"/>
        </w:rPr>
        <w:t>?</w:t>
      </w:r>
    </w:p>
    <w:p w14:paraId="27D6CB71" w14:textId="7CD2C858" w:rsidR="0076552A" w:rsidRPr="00A71F82" w:rsidRDefault="00A71F82" w:rsidP="1317C4B0">
      <w:pPr>
        <w:pStyle w:val="ListParagraph"/>
        <w:numPr>
          <w:ilvl w:val="1"/>
          <w:numId w:val="4"/>
        </w:numPr>
      </w:pPr>
      <w:r w:rsidRPr="00A71F82">
        <w:rPr>
          <w:rFonts w:ascii="Open Sans" w:hAnsi="Open Sans" w:cs="Open Sans"/>
        </w:rPr>
        <w:t>Always</w:t>
      </w:r>
    </w:p>
    <w:p w14:paraId="5CDDCB1C" w14:textId="3E76906B" w:rsidR="0076552A" w:rsidRPr="00130957" w:rsidRDefault="00130957" w:rsidP="004459EF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130957">
        <w:rPr>
          <w:rFonts w:ascii="Open Sans" w:hAnsi="Open Sans" w:cs="Open Sans"/>
          <w:color w:val="000000" w:themeColor="text1"/>
        </w:rPr>
        <w:t>No</w:t>
      </w:r>
    </w:p>
    <w:p w14:paraId="2C2AD036" w14:textId="37D40FA1" w:rsidR="0076552A" w:rsidRPr="00A71F82" w:rsidRDefault="00A71F82" w:rsidP="1317C4B0">
      <w:pPr>
        <w:pStyle w:val="ListParagraph"/>
        <w:numPr>
          <w:ilvl w:val="1"/>
          <w:numId w:val="4"/>
        </w:numPr>
        <w:rPr>
          <w:rFonts w:ascii="Open Sans" w:hAnsi="Open Sans" w:cs="Open Sans"/>
          <w:b/>
          <w:bCs/>
          <w:color w:val="00B050"/>
        </w:rPr>
      </w:pPr>
      <w:r w:rsidRPr="00A71F82">
        <w:rPr>
          <w:rFonts w:ascii="Open Sans" w:hAnsi="Open Sans" w:cs="Open Sans"/>
          <w:b/>
          <w:bCs/>
          <w:color w:val="00B050"/>
        </w:rPr>
        <w:t>Yes, depending on the technology</w:t>
      </w:r>
    </w:p>
    <w:p w14:paraId="5E9E5EB9" w14:textId="77777777" w:rsidR="003C63FA" w:rsidRPr="003C63FA" w:rsidRDefault="003C63FA" w:rsidP="003C63FA"/>
    <w:p w14:paraId="7B865615" w14:textId="078EB273" w:rsidR="0076552A" w:rsidRPr="005B4B3D" w:rsidRDefault="00A71F82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What do the </w:t>
      </w:r>
      <w:proofErr w:type="spellStart"/>
      <w:r>
        <w:rPr>
          <w:rFonts w:ascii="Open Sans" w:hAnsi="Open Sans" w:cs="Open Sans"/>
        </w:rPr>
        <w:t>CommIn</w:t>
      </w:r>
      <w:proofErr w:type="spellEnd"/>
      <w:r>
        <w:rPr>
          <w:rFonts w:ascii="Open Sans" w:hAnsi="Open Sans" w:cs="Open Sans"/>
        </w:rPr>
        <w:t xml:space="preserve"> and </w:t>
      </w:r>
      <w:proofErr w:type="spellStart"/>
      <w:r>
        <w:rPr>
          <w:rFonts w:ascii="Open Sans" w:hAnsi="Open Sans" w:cs="Open Sans"/>
        </w:rPr>
        <w:t>CommOut</w:t>
      </w:r>
      <w:proofErr w:type="spellEnd"/>
      <w:r>
        <w:rPr>
          <w:rFonts w:ascii="Open Sans" w:hAnsi="Open Sans" w:cs="Open Sans"/>
        </w:rPr>
        <w:t xml:space="preserve"> files do together</w:t>
      </w:r>
      <w:r w:rsidR="00873238">
        <w:rPr>
          <w:rFonts w:ascii="Open Sans" w:hAnsi="Open Sans" w:cs="Open Sans"/>
        </w:rPr>
        <w:t>?</w:t>
      </w:r>
    </w:p>
    <w:p w14:paraId="793DF8E7" w14:textId="2180F468" w:rsidR="0076552A" w:rsidRPr="005B4B3D" w:rsidRDefault="00A71F82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proofErr w:type="spellStart"/>
      <w:r>
        <w:rPr>
          <w:rFonts w:ascii="Open Sans" w:hAnsi="Open Sans" w:cs="Open Sans"/>
          <w:b/>
          <w:bCs/>
          <w:color w:val="00B050"/>
        </w:rPr>
        <w:t>Parametrise</w:t>
      </w:r>
      <w:proofErr w:type="spellEnd"/>
      <w:r>
        <w:rPr>
          <w:rFonts w:ascii="Open Sans" w:hAnsi="Open Sans" w:cs="Open Sans"/>
          <w:b/>
          <w:bCs/>
          <w:color w:val="00B050"/>
        </w:rPr>
        <w:t xml:space="preserve"> efficiency of a technology</w:t>
      </w:r>
    </w:p>
    <w:p w14:paraId="3145B868" w14:textId="59E7C58E" w:rsidR="0076552A" w:rsidRPr="00DE44B4" w:rsidRDefault="00A71F82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Specify technoeconomic data</w:t>
      </w:r>
    </w:p>
    <w:p w14:paraId="2FAE9BA7" w14:textId="0E84BAC9" w:rsidR="0076552A" w:rsidRPr="00E9628D" w:rsidRDefault="00A71F82" w:rsidP="1317C4B0">
      <w:pPr>
        <w:pStyle w:val="ListParagraph"/>
        <w:numPr>
          <w:ilvl w:val="1"/>
          <w:numId w:val="2"/>
        </w:numPr>
        <w:rPr>
          <w:rFonts w:ascii="Open Sans" w:hAnsi="Open Sans" w:cs="Open Sans"/>
        </w:rPr>
      </w:pPr>
      <w:r w:rsidRPr="00E9628D">
        <w:rPr>
          <w:rFonts w:ascii="Open Sans" w:hAnsi="Open Sans" w:cs="Open Sans"/>
        </w:rPr>
        <w:t>Specify demand data</w:t>
      </w:r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4D82341C" w14:textId="761E071A" w:rsidR="0076552A" w:rsidRPr="00261930" w:rsidRDefault="0058447F" w:rsidP="1317C4B0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F8701B" w:rsidRPr="00F8701B">
        <w:rPr>
          <w:rFonts w:ascii="Open Sans" w:hAnsi="Open Sans" w:cs="Open Sans"/>
          <w:u w:val="single"/>
          <w:lang w:val="en-GB"/>
        </w:rPr>
        <w:t>Interpolation and future years</w:t>
      </w:r>
    </w:p>
    <w:p w14:paraId="0A17C350" w14:textId="21F0E8DD" w:rsidR="0076552A" w:rsidRPr="005B4B3D" w:rsidRDefault="00230CCA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happens if we have no future technoeconomic data</w:t>
      </w:r>
      <w:r w:rsidR="00C24EA6">
        <w:rPr>
          <w:rFonts w:ascii="Open Sans" w:hAnsi="Open Sans" w:cs="Open Sans"/>
        </w:rPr>
        <w:t>?</w:t>
      </w:r>
    </w:p>
    <w:p w14:paraId="73093294" w14:textId="62DE8674" w:rsidR="0076552A" w:rsidRPr="00945B77" w:rsidRDefault="00230CCA" w:rsidP="1317C4B0">
      <w:pPr>
        <w:pStyle w:val="ListParagraph"/>
        <w:numPr>
          <w:ilvl w:val="1"/>
          <w:numId w:val="3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Interpolate</w:t>
      </w:r>
    </w:p>
    <w:p w14:paraId="58C790BE" w14:textId="6F653F5C" w:rsidR="0076552A" w:rsidRPr="00945B77" w:rsidRDefault="00230CCA" w:rsidP="1317C4B0">
      <w:pPr>
        <w:pStyle w:val="ListParagraph"/>
        <w:numPr>
          <w:ilvl w:val="1"/>
          <w:numId w:val="3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Flat-forward extension</w:t>
      </w:r>
    </w:p>
    <w:p w14:paraId="5481F128" w14:textId="7F430344" w:rsidR="0076552A" w:rsidRPr="00AC6BB5" w:rsidRDefault="007A731A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model crashes</w:t>
      </w:r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74C7987C" w:rsidR="0076552A" w:rsidRPr="005B4B3D" w:rsidRDefault="008B1D67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will be the demand assumed by MUSE in 2030 if there is a demand in 2020 of 5PJ and 10PJ in 2040</w:t>
      </w:r>
      <w:r w:rsidR="000B1974">
        <w:rPr>
          <w:rFonts w:ascii="Open Sans" w:hAnsi="Open Sans" w:cs="Open Sans"/>
        </w:rPr>
        <w:t>?</w:t>
      </w:r>
    </w:p>
    <w:p w14:paraId="0375F192" w14:textId="3A757A04" w:rsidR="0076552A" w:rsidRPr="005B4B3D" w:rsidRDefault="008B1D67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  <w:b/>
          <w:bCs/>
          <w:color w:val="00B050"/>
        </w:rPr>
        <w:t>7.5</w:t>
      </w:r>
    </w:p>
    <w:p w14:paraId="57DB204B" w14:textId="1222A50A" w:rsidR="0076552A" w:rsidRPr="00BF71D6" w:rsidRDefault="008B1D67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5</w:t>
      </w:r>
    </w:p>
    <w:p w14:paraId="05F2FB8C" w14:textId="189B1B07" w:rsidR="000B1974" w:rsidRPr="000B1974" w:rsidRDefault="008B1D67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20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76B2" w14:textId="77777777" w:rsidR="00326E3D" w:rsidRDefault="00326E3D">
      <w:pPr>
        <w:spacing w:before="0" w:line="240" w:lineRule="auto"/>
      </w:pPr>
      <w:r>
        <w:separator/>
      </w:r>
    </w:p>
  </w:endnote>
  <w:endnote w:type="continuationSeparator" w:id="0">
    <w:p w14:paraId="7307DB0D" w14:textId="77777777" w:rsidR="00326E3D" w:rsidRDefault="00326E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19E56" w14:textId="77777777" w:rsidR="00326E3D" w:rsidRDefault="00326E3D">
      <w:pPr>
        <w:spacing w:before="0" w:line="240" w:lineRule="auto"/>
      </w:pPr>
      <w:r>
        <w:separator/>
      </w:r>
    </w:p>
  </w:footnote>
  <w:footnote w:type="continuationSeparator" w:id="0">
    <w:p w14:paraId="283C978B" w14:textId="77777777" w:rsidR="00326E3D" w:rsidRDefault="00326E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3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B1974"/>
    <w:rsid w:val="00130957"/>
    <w:rsid w:val="00137891"/>
    <w:rsid w:val="001814CE"/>
    <w:rsid w:val="001D6651"/>
    <w:rsid w:val="002128BF"/>
    <w:rsid w:val="00230CCA"/>
    <w:rsid w:val="00261930"/>
    <w:rsid w:val="00263FE2"/>
    <w:rsid w:val="002C2F8F"/>
    <w:rsid w:val="002D4F98"/>
    <w:rsid w:val="002F412F"/>
    <w:rsid w:val="00326E3D"/>
    <w:rsid w:val="003C1240"/>
    <w:rsid w:val="003C63FA"/>
    <w:rsid w:val="00440035"/>
    <w:rsid w:val="004459EF"/>
    <w:rsid w:val="0047589A"/>
    <w:rsid w:val="004A321E"/>
    <w:rsid w:val="004B5BBA"/>
    <w:rsid w:val="005203EB"/>
    <w:rsid w:val="0058447F"/>
    <w:rsid w:val="005B2AD1"/>
    <w:rsid w:val="005B2F0C"/>
    <w:rsid w:val="005B4B3D"/>
    <w:rsid w:val="005C286F"/>
    <w:rsid w:val="00623BD8"/>
    <w:rsid w:val="00676DA6"/>
    <w:rsid w:val="0072389A"/>
    <w:rsid w:val="0076552A"/>
    <w:rsid w:val="007A731A"/>
    <w:rsid w:val="007B7C50"/>
    <w:rsid w:val="00873238"/>
    <w:rsid w:val="008B1D67"/>
    <w:rsid w:val="008D106C"/>
    <w:rsid w:val="008E70C4"/>
    <w:rsid w:val="00925517"/>
    <w:rsid w:val="00945B77"/>
    <w:rsid w:val="0098169C"/>
    <w:rsid w:val="009B2054"/>
    <w:rsid w:val="00A71F82"/>
    <w:rsid w:val="00AC6BB5"/>
    <w:rsid w:val="00AD5635"/>
    <w:rsid w:val="00B1014E"/>
    <w:rsid w:val="00BE61B3"/>
    <w:rsid w:val="00BF71D6"/>
    <w:rsid w:val="00C22A6E"/>
    <w:rsid w:val="00C24EA6"/>
    <w:rsid w:val="00C27037"/>
    <w:rsid w:val="00C366C0"/>
    <w:rsid w:val="00C50CF5"/>
    <w:rsid w:val="00C71080"/>
    <w:rsid w:val="00C8535C"/>
    <w:rsid w:val="00CB7DC9"/>
    <w:rsid w:val="00CF3DA7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94651"/>
    <w:rsid w:val="00E9628D"/>
    <w:rsid w:val="00EB61E2"/>
    <w:rsid w:val="00EC1F29"/>
    <w:rsid w:val="00F07978"/>
    <w:rsid w:val="00F30D06"/>
    <w:rsid w:val="00F8701B"/>
    <w:rsid w:val="00F93286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67</cp:revision>
  <dcterms:created xsi:type="dcterms:W3CDTF">2021-02-11T12:51:00Z</dcterms:created>
  <dcterms:modified xsi:type="dcterms:W3CDTF">2022-02-14T16:37:00Z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