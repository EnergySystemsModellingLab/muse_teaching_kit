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E51964">
      <w:pPr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6F03EB8A" w:rsidR="416D2615" w:rsidRDefault="416D2615" w:rsidP="1317C4B0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C5443C">
        <w:rPr>
          <w:rFonts w:ascii="Open Sans" w:hAnsi="Open Sans" w:cs="Open Sans"/>
          <w:u w:val="single"/>
        </w:rPr>
        <w:t>6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11B1DFFF" w:rsidR="00CB7DC9" w:rsidRPr="00CB7DC9" w:rsidRDefault="002D4F98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C5443C">
        <w:rPr>
          <w:rFonts w:ascii="Open Sans" w:hAnsi="Open Sans" w:cs="Open Sans"/>
          <w:u w:val="single"/>
          <w:lang w:val="en-GB"/>
        </w:rPr>
        <w:t>Sectors in MUSE</w:t>
      </w:r>
    </w:p>
    <w:p w14:paraId="65725E34" w14:textId="25DD2076" w:rsidR="0076552A" w:rsidRPr="00F30D06" w:rsidRDefault="00940F10" w:rsidP="00F30D06">
      <w:pPr>
        <w:pStyle w:val="ListParagraph"/>
        <w:numPr>
          <w:ilvl w:val="0"/>
          <w:numId w:val="15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a reason that residential energy demand can change in a country</w:t>
      </w:r>
      <w:r w:rsidR="00D31B91" w:rsidRPr="00F30D06">
        <w:rPr>
          <w:rFonts w:ascii="Open Sans" w:hAnsi="Open Sans" w:cs="Open Sans"/>
        </w:rPr>
        <w:t>?</w:t>
      </w:r>
    </w:p>
    <w:p w14:paraId="27049591" w14:textId="46C7EB08" w:rsidR="0076552A" w:rsidRPr="00940F10" w:rsidRDefault="00940F10" w:rsidP="1317C4B0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 w:rsidRPr="00940F10">
        <w:rPr>
          <w:rFonts w:ascii="Open Sans" w:hAnsi="Open Sans" w:cs="Open Sans"/>
        </w:rPr>
        <w:t>Different climates</w:t>
      </w:r>
    </w:p>
    <w:p w14:paraId="722ED0EF" w14:textId="716233ED" w:rsidR="0076552A" w:rsidRPr="00CF7B1E" w:rsidRDefault="00940F10" w:rsidP="1317C4B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Levels of development</w:t>
      </w:r>
    </w:p>
    <w:p w14:paraId="2A8C9AA8" w14:textId="7CFBE9EA" w:rsidR="00DC6162" w:rsidRPr="00940F10" w:rsidRDefault="00940F10" w:rsidP="00DC6162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proofErr w:type="gramStart"/>
      <w:r w:rsidRPr="00940F10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475EF78F" w14:textId="77777777" w:rsidR="00DC6162" w:rsidRPr="005B4B3D" w:rsidRDefault="00DC6162" w:rsidP="00DC6162"/>
    <w:p w14:paraId="7333766B" w14:textId="19BEE279" w:rsidR="0076552A" w:rsidRPr="005B4B3D" w:rsidRDefault="006F0723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an impact that technology options could have in the residential sector</w:t>
      </w:r>
      <w:r w:rsidR="00DC6162">
        <w:rPr>
          <w:rFonts w:ascii="Open Sans" w:hAnsi="Open Sans" w:cs="Open Sans"/>
        </w:rPr>
        <w:t>?</w:t>
      </w:r>
    </w:p>
    <w:p w14:paraId="22CBCF8A" w14:textId="0BDB82C4" w:rsidR="0076552A" w:rsidRPr="006F0723" w:rsidRDefault="006F0723" w:rsidP="1317C4B0">
      <w:pPr>
        <w:pStyle w:val="ListParagraph"/>
        <w:numPr>
          <w:ilvl w:val="1"/>
          <w:numId w:val="6"/>
        </w:numPr>
      </w:pPr>
      <w:r w:rsidRPr="006F0723">
        <w:rPr>
          <w:rFonts w:ascii="Open Sans" w:hAnsi="Open Sans" w:cs="Open Sans"/>
        </w:rPr>
        <w:t>Environment</w:t>
      </w:r>
    </w:p>
    <w:p w14:paraId="088DF737" w14:textId="02239209" w:rsidR="0076552A" w:rsidRPr="007B7C50" w:rsidRDefault="006F0723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Health</w:t>
      </w:r>
    </w:p>
    <w:p w14:paraId="48E97171" w14:textId="3571E5F0" w:rsidR="0076552A" w:rsidRPr="006F0723" w:rsidRDefault="006F0723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proofErr w:type="gramStart"/>
      <w:r w:rsidRPr="006F0723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064376D8" w14:textId="72B27ABF" w:rsidR="0076552A" w:rsidRPr="005B4B3D" w:rsidRDefault="0076552A" w:rsidP="1317C4B0">
      <w:pPr>
        <w:rPr>
          <w:rFonts w:ascii="Open Sans" w:hAnsi="Open Sans" w:cs="Open Sans"/>
        </w:rPr>
      </w:pPr>
    </w:p>
    <w:p w14:paraId="0177C40B" w14:textId="13002058" w:rsidR="00CB7DC9" w:rsidRPr="00CB7DC9" w:rsidRDefault="002D4F98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C5443C">
        <w:rPr>
          <w:rFonts w:ascii="Open Sans" w:hAnsi="Open Sans" w:cs="Open Sans"/>
          <w:u w:val="single"/>
          <w:lang w:val="en-GB"/>
        </w:rPr>
        <w:t>The transport sector in MUSE</w:t>
      </w:r>
    </w:p>
    <w:p w14:paraId="074C6A52" w14:textId="69E9F741" w:rsidR="0076552A" w:rsidRPr="005B4B3D" w:rsidRDefault="00354C67" w:rsidP="00E51964">
      <w:pPr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How much of global emissions is the transport sector estimated to be responsible for?</w:t>
      </w:r>
    </w:p>
    <w:p w14:paraId="40DAE54D" w14:textId="0ACE2B93" w:rsidR="0076552A" w:rsidRPr="00E94651" w:rsidRDefault="00354C67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1%</w:t>
      </w:r>
    </w:p>
    <w:p w14:paraId="3E7E7F46" w14:textId="65D7B804" w:rsidR="0076552A" w:rsidRPr="00354C67" w:rsidRDefault="00354C67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 w:rsidRPr="00354C67">
        <w:rPr>
          <w:rFonts w:ascii="Open Sans" w:hAnsi="Open Sans" w:cs="Open Sans"/>
          <w:b/>
          <w:bCs/>
          <w:color w:val="00B050"/>
        </w:rPr>
        <w:t>15%</w:t>
      </w:r>
    </w:p>
    <w:p w14:paraId="762DB7D0" w14:textId="33FAC0DC" w:rsidR="0076552A" w:rsidRPr="00354C67" w:rsidRDefault="00354C67" w:rsidP="1317C4B0">
      <w:pPr>
        <w:pStyle w:val="ListParagraph"/>
        <w:numPr>
          <w:ilvl w:val="1"/>
          <w:numId w:val="6"/>
        </w:numPr>
      </w:pPr>
      <w:r w:rsidRPr="00354C67">
        <w:rPr>
          <w:rFonts w:ascii="Open Sans" w:hAnsi="Open Sans" w:cs="Open Sans"/>
        </w:rPr>
        <w:t>70%</w:t>
      </w:r>
    </w:p>
    <w:p w14:paraId="3BF13584" w14:textId="77777777" w:rsidR="0003301F" w:rsidRPr="0003301F" w:rsidRDefault="0003301F" w:rsidP="0003301F"/>
    <w:p w14:paraId="15D36AD0" w14:textId="5E964D6F" w:rsidR="0076552A" w:rsidRPr="005B4B3D" w:rsidRDefault="002E36A5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Why is it difficult to decarbonize the whole transport sector?</w:t>
      </w:r>
    </w:p>
    <w:p w14:paraId="1850D9C5" w14:textId="040E2905" w:rsidR="0076552A" w:rsidRPr="00EB61E2" w:rsidRDefault="002E36A5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Energy density of lithium-ion technologies</w:t>
      </w:r>
    </w:p>
    <w:p w14:paraId="47D91DB3" w14:textId="2A289BDD" w:rsidR="0076552A" w:rsidRPr="00FF5DC4" w:rsidRDefault="002E36A5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The technology doesn’t exist</w:t>
      </w:r>
    </w:p>
    <w:p w14:paraId="61ABC3F1" w14:textId="44A87D82" w:rsidR="001814CE" w:rsidRPr="00EB61E2" w:rsidRDefault="002E36A5" w:rsidP="1317C4B0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Both of the above</w:t>
      </w:r>
      <w:proofErr w:type="gramEnd"/>
    </w:p>
    <w:p w14:paraId="6CEF7FB6" w14:textId="6209B12C" w:rsidR="0076552A" w:rsidRPr="005B4B3D" w:rsidRDefault="0076552A" w:rsidP="1317C4B0">
      <w:pPr>
        <w:rPr>
          <w:rFonts w:ascii="Open Sans" w:hAnsi="Open Sans" w:cs="Open Sans"/>
        </w:rPr>
      </w:pPr>
    </w:p>
    <w:p w14:paraId="04D97DE5" w14:textId="45682B45" w:rsidR="0076552A" w:rsidRPr="005B4B3D" w:rsidRDefault="0076552A" w:rsidP="1317C4B0">
      <w:pPr>
        <w:rPr>
          <w:rFonts w:ascii="Open Sans" w:hAnsi="Open Sans" w:cs="Open Sans"/>
        </w:rPr>
      </w:pPr>
    </w:p>
    <w:p w14:paraId="058254CD" w14:textId="501ABAB9" w:rsidR="0076552A" w:rsidRPr="005B4B3D" w:rsidRDefault="0076552A" w:rsidP="1317C4B0">
      <w:pPr>
        <w:rPr>
          <w:rFonts w:ascii="Open Sans" w:hAnsi="Open Sans" w:cs="Open Sans"/>
        </w:rPr>
      </w:pPr>
    </w:p>
    <w:p w14:paraId="0A7AA2F7" w14:textId="7581B146" w:rsidR="0076552A" w:rsidRPr="005B4B3D" w:rsidRDefault="0076552A" w:rsidP="1317C4B0">
      <w:pPr>
        <w:rPr>
          <w:rFonts w:ascii="Open Sans" w:hAnsi="Open Sans" w:cs="Open Sans"/>
        </w:rPr>
      </w:pPr>
    </w:p>
    <w:p w14:paraId="1B2CEC6F" w14:textId="4E267B1D" w:rsidR="0076552A" w:rsidRPr="005B4B3D" w:rsidRDefault="0076552A" w:rsidP="1317C4B0">
      <w:pPr>
        <w:rPr>
          <w:rFonts w:ascii="Open Sans" w:hAnsi="Open Sans" w:cs="Open Sans"/>
        </w:rPr>
      </w:pPr>
    </w:p>
    <w:p w14:paraId="75E49600" w14:textId="17FA420D" w:rsidR="0076552A" w:rsidRPr="005B4B3D" w:rsidRDefault="0076552A" w:rsidP="1317C4B0">
      <w:pPr>
        <w:rPr>
          <w:rFonts w:ascii="Open Sans" w:hAnsi="Open Sans" w:cs="Open Sans"/>
        </w:rPr>
      </w:pPr>
    </w:p>
    <w:p w14:paraId="283EDD50" w14:textId="6FA862FE" w:rsidR="00CB7DC9" w:rsidRPr="00CB7DC9" w:rsidRDefault="00BE61B3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lastRenderedPageBreak/>
        <w:t>4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534F75" w:rsidRPr="00534F75">
        <w:rPr>
          <w:rFonts w:ascii="Open Sans" w:hAnsi="Open Sans" w:cs="Open Sans"/>
          <w:u w:val="single"/>
          <w:lang w:val="en-GB"/>
        </w:rPr>
        <w:t>The industrial and commercial sectors</w:t>
      </w:r>
    </w:p>
    <w:p w14:paraId="020D1FB6" w14:textId="57D38AFF" w:rsidR="0076552A" w:rsidRPr="005B4B3D" w:rsidRDefault="00E657BD" w:rsidP="00CB7DC9">
      <w:p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Why does the commercial sector typically have a lower energy demand than the industrial sector?</w:t>
      </w:r>
    </w:p>
    <w:p w14:paraId="27D6CB71" w14:textId="5A797A43" w:rsidR="0076552A" w:rsidRPr="00A71F82" w:rsidRDefault="00E657BD" w:rsidP="00E657BD">
      <w:pPr>
        <w:pStyle w:val="ListParagraph"/>
        <w:numPr>
          <w:ilvl w:val="1"/>
          <w:numId w:val="16"/>
        </w:numPr>
      </w:pPr>
      <w:r>
        <w:rPr>
          <w:rFonts w:ascii="Open Sans" w:hAnsi="Open Sans" w:cs="Open Sans"/>
        </w:rPr>
        <w:t>Commercial processes are typically less energy intense</w:t>
      </w:r>
    </w:p>
    <w:p w14:paraId="5CDDCB1C" w14:textId="7EF0A522" w:rsidR="0076552A" w:rsidRPr="00130957" w:rsidRDefault="00E657BD" w:rsidP="00E657BD">
      <w:pPr>
        <w:pStyle w:val="ListParagraph"/>
        <w:numPr>
          <w:ilvl w:val="1"/>
          <w:numId w:val="1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The commercial sector typically doesn’t require heavy machinery</w:t>
      </w:r>
    </w:p>
    <w:p w14:paraId="2C2AD036" w14:textId="5F5EBCBD" w:rsidR="0076552A" w:rsidRPr="00A71F82" w:rsidRDefault="00E657BD" w:rsidP="00E657BD">
      <w:pPr>
        <w:pStyle w:val="ListParagraph"/>
        <w:numPr>
          <w:ilvl w:val="1"/>
          <w:numId w:val="16"/>
        </w:numPr>
        <w:rPr>
          <w:rFonts w:ascii="Open Sans" w:hAnsi="Open Sans" w:cs="Open Sans"/>
          <w:b/>
          <w:bCs/>
          <w:color w:val="00B050"/>
        </w:rPr>
      </w:pPr>
      <w:proofErr w:type="gramStart"/>
      <w:r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5E9E5EB9" w14:textId="77777777" w:rsidR="003C63FA" w:rsidRPr="003C63FA" w:rsidRDefault="003C63FA" w:rsidP="003C63FA"/>
    <w:p w14:paraId="7B865615" w14:textId="49C8DE58" w:rsidR="0076552A" w:rsidRPr="005B4B3D" w:rsidRDefault="00E657BD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Can we use an energy balance to estimate industry demands?</w:t>
      </w:r>
    </w:p>
    <w:p w14:paraId="793DF8E7" w14:textId="438BAAB3" w:rsidR="0076552A" w:rsidRPr="005B4B3D" w:rsidRDefault="00E657BD" w:rsidP="1317C4B0">
      <w:pPr>
        <w:pStyle w:val="ListParagraph"/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  <w:b/>
          <w:bCs/>
          <w:color w:val="00B050"/>
        </w:rPr>
        <w:t>Yes</w:t>
      </w:r>
    </w:p>
    <w:p w14:paraId="3145B868" w14:textId="1A295B9F" w:rsidR="0076552A" w:rsidRPr="00DE44B4" w:rsidRDefault="00E657BD" w:rsidP="1317C4B0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Only for some industries</w:t>
      </w:r>
    </w:p>
    <w:p w14:paraId="2FAE9BA7" w14:textId="7765928F" w:rsidR="0076552A" w:rsidRPr="00E9628D" w:rsidRDefault="00E657BD" w:rsidP="1317C4B0">
      <w:pPr>
        <w:pStyle w:val="ListParagraph"/>
        <w:numPr>
          <w:ilvl w:val="1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Never</w:t>
      </w:r>
    </w:p>
    <w:p w14:paraId="65B47D5B" w14:textId="4BE871DA" w:rsidR="0076552A" w:rsidRPr="005B4B3D" w:rsidRDefault="0076552A" w:rsidP="1317C4B0">
      <w:pPr>
        <w:rPr>
          <w:rFonts w:ascii="Open Sans" w:hAnsi="Open Sans" w:cs="Open Sans"/>
          <w:b/>
          <w:bCs/>
          <w:color w:val="00B050"/>
        </w:rPr>
      </w:pPr>
    </w:p>
    <w:p w14:paraId="4D82341C" w14:textId="00D6D973" w:rsidR="0076552A" w:rsidRPr="00261930" w:rsidRDefault="0058447F" w:rsidP="1317C4B0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FA2C85">
        <w:rPr>
          <w:rFonts w:ascii="Open Sans" w:hAnsi="Open Sans" w:cs="Open Sans"/>
          <w:u w:val="single"/>
          <w:lang w:val="en-GB"/>
        </w:rPr>
        <w:t>Sector coupling</w:t>
      </w:r>
    </w:p>
    <w:p w14:paraId="0A17C350" w14:textId="145AAE94" w:rsidR="0076552A" w:rsidRPr="005B4B3D" w:rsidRDefault="00230CCA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 xml:space="preserve">What </w:t>
      </w:r>
      <w:r w:rsidR="003372E7">
        <w:rPr>
          <w:rFonts w:ascii="Open Sans" w:hAnsi="Open Sans" w:cs="Open Sans"/>
        </w:rPr>
        <w:t>is sector coupling</w:t>
      </w:r>
      <w:r w:rsidR="00C24EA6">
        <w:rPr>
          <w:rFonts w:ascii="Open Sans" w:hAnsi="Open Sans" w:cs="Open Sans"/>
        </w:rPr>
        <w:t>?</w:t>
      </w:r>
    </w:p>
    <w:p w14:paraId="73093294" w14:textId="54ECF4B6" w:rsidR="0076552A" w:rsidRPr="003372E7" w:rsidRDefault="003372E7" w:rsidP="1317C4B0">
      <w:pPr>
        <w:pStyle w:val="ListParagraph"/>
        <w:numPr>
          <w:ilvl w:val="1"/>
          <w:numId w:val="3"/>
        </w:numPr>
        <w:rPr>
          <w:rFonts w:ascii="Open Sans" w:hAnsi="Open Sans" w:cs="Open Sans"/>
          <w:b/>
          <w:bCs/>
          <w:color w:val="00B050"/>
        </w:rPr>
      </w:pPr>
      <w:r w:rsidRPr="003372E7">
        <w:rPr>
          <w:rFonts w:ascii="Open Sans" w:hAnsi="Open Sans" w:cs="Open Sans"/>
          <w:b/>
          <w:bCs/>
          <w:color w:val="00B050"/>
        </w:rPr>
        <w:t>Where we connect energy demands and processes across differing sectors</w:t>
      </w:r>
    </w:p>
    <w:p w14:paraId="58C790BE" w14:textId="3882F1E9" w:rsidR="0076552A" w:rsidRPr="003372E7" w:rsidRDefault="003372E7" w:rsidP="1317C4B0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</w:rPr>
        <w:t>Whe</w:t>
      </w:r>
      <w:r w:rsidR="0030649E">
        <w:rPr>
          <w:rFonts w:ascii="Open Sans" w:hAnsi="Open Sans" w:cs="Open Sans"/>
        </w:rPr>
        <w:t>n</w:t>
      </w:r>
      <w:r>
        <w:rPr>
          <w:rFonts w:ascii="Open Sans" w:hAnsi="Open Sans" w:cs="Open Sans"/>
        </w:rPr>
        <w:t xml:space="preserve"> we only have two sectors</w:t>
      </w:r>
    </w:p>
    <w:p w14:paraId="5481F128" w14:textId="6D0CD65F" w:rsidR="0076552A" w:rsidRPr="00AC6BB5" w:rsidRDefault="003372E7" w:rsidP="1317C4B0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 w:themeColor="text1"/>
        </w:rPr>
      </w:pPr>
      <w:proofErr w:type="gramStart"/>
      <w:r>
        <w:rPr>
          <w:rFonts w:ascii="Open Sans" w:hAnsi="Open Sans" w:cs="Open Sans"/>
          <w:color w:val="000000" w:themeColor="text1"/>
        </w:rPr>
        <w:t>Both of the above</w:t>
      </w:r>
      <w:proofErr w:type="gramEnd"/>
    </w:p>
    <w:p w14:paraId="37F0BEB6" w14:textId="77777777" w:rsidR="00C24EA6" w:rsidRPr="00C24EA6" w:rsidRDefault="00C24EA6" w:rsidP="00C24EA6">
      <w:pPr>
        <w:rPr>
          <w:rFonts w:ascii="Open Sans" w:hAnsi="Open Sans" w:cs="Open Sans"/>
          <w:b/>
          <w:bCs/>
          <w:color w:val="00B050"/>
        </w:rPr>
      </w:pPr>
    </w:p>
    <w:p w14:paraId="17E9F06C" w14:textId="13D296C1" w:rsidR="0076552A" w:rsidRPr="005B4B3D" w:rsidRDefault="0030649E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not an example of sector coupling?</w:t>
      </w:r>
    </w:p>
    <w:p w14:paraId="0375F192" w14:textId="56BB62ED" w:rsidR="0076552A" w:rsidRPr="0030649E" w:rsidRDefault="0030649E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</w:rPr>
      </w:pPr>
      <w:r w:rsidRPr="0030649E">
        <w:rPr>
          <w:rFonts w:ascii="Open Sans" w:hAnsi="Open Sans" w:cs="Open Sans"/>
        </w:rPr>
        <w:t>Production of hydrogen from renewables</w:t>
      </w:r>
    </w:p>
    <w:p w14:paraId="57DB204B" w14:textId="4EB30956" w:rsidR="0076552A" w:rsidRPr="00BF71D6" w:rsidRDefault="0030649E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Use of electricity in the transport sector</w:t>
      </w:r>
    </w:p>
    <w:p w14:paraId="05F2FB8C" w14:textId="2D634B06" w:rsidR="000B1974" w:rsidRPr="0030649E" w:rsidRDefault="0030649E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b/>
          <w:bCs/>
          <w:color w:val="00B050"/>
        </w:rPr>
      </w:pPr>
      <w:proofErr w:type="gramStart"/>
      <w:r w:rsidRPr="0030649E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sectPr w:rsidR="000B1974" w:rsidRPr="0030649E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4E6D0" w14:textId="77777777" w:rsidR="006B32F1" w:rsidRDefault="006B32F1">
      <w:pPr>
        <w:spacing w:before="0" w:line="240" w:lineRule="auto"/>
      </w:pPr>
      <w:r>
        <w:separator/>
      </w:r>
    </w:p>
  </w:endnote>
  <w:endnote w:type="continuationSeparator" w:id="0">
    <w:p w14:paraId="2DD6D5BA" w14:textId="77777777" w:rsidR="006B32F1" w:rsidRDefault="006B32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panose1 w:val="020B0604020202020204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8441E" w14:textId="77777777" w:rsidR="006B32F1" w:rsidRDefault="006B32F1">
      <w:pPr>
        <w:spacing w:before="0" w:line="240" w:lineRule="auto"/>
      </w:pPr>
      <w:r>
        <w:separator/>
      </w:r>
    </w:p>
  </w:footnote>
  <w:footnote w:type="continuationSeparator" w:id="0">
    <w:p w14:paraId="4362E09C" w14:textId="77777777" w:rsidR="006B32F1" w:rsidRDefault="006B32F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E3BE80F8"/>
    <w:lvl w:ilvl="0" w:tplc="528ACE40">
      <w:start w:val="1"/>
      <w:numFmt w:val="decimal"/>
      <w:lvlText w:val="%1."/>
      <w:lvlJc w:val="left"/>
      <w:pPr>
        <w:ind w:left="720" w:hanging="360"/>
      </w:p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EC0EFA8"/>
    <w:lvl w:ilvl="0" w:tplc="B2A4E6B6">
      <w:start w:val="1"/>
      <w:numFmt w:val="decimal"/>
      <w:lvlText w:val="%1."/>
      <w:lvlJc w:val="left"/>
      <w:pPr>
        <w:ind w:left="720" w:hanging="360"/>
      </w:p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07A2B9C"/>
    <w:multiLevelType w:val="hybridMultilevel"/>
    <w:tmpl w:val="63AAF6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F249B"/>
    <w:multiLevelType w:val="hybridMultilevel"/>
    <w:tmpl w:val="FAF2A788"/>
    <w:lvl w:ilvl="0" w:tplc="87E01520">
      <w:start w:val="1"/>
      <w:numFmt w:val="decimal"/>
      <w:lvlText w:val="%1."/>
      <w:lvlJc w:val="left"/>
      <w:pPr>
        <w:ind w:left="720" w:hanging="360"/>
      </w:p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4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FD01526"/>
    <w:multiLevelType w:val="hybridMultilevel"/>
    <w:tmpl w:val="F2822BBE"/>
    <w:lvl w:ilvl="0" w:tplc="6D90B0B8">
      <w:start w:val="1"/>
      <w:numFmt w:val="decimal"/>
      <w:lvlText w:val="%1."/>
      <w:lvlJc w:val="left"/>
      <w:pPr>
        <w:ind w:left="720" w:hanging="360"/>
      </w:p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13"/>
  </w:num>
  <w:num w:numId="9">
    <w:abstractNumId w:val="0"/>
  </w:num>
  <w:num w:numId="10">
    <w:abstractNumId w:val="10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056C9"/>
    <w:rsid w:val="0003301F"/>
    <w:rsid w:val="000B1974"/>
    <w:rsid w:val="00130957"/>
    <w:rsid w:val="00137891"/>
    <w:rsid w:val="001814CE"/>
    <w:rsid w:val="001D6651"/>
    <w:rsid w:val="002128BF"/>
    <w:rsid w:val="00230CCA"/>
    <w:rsid w:val="00261930"/>
    <w:rsid w:val="00263FE2"/>
    <w:rsid w:val="002C2F8F"/>
    <w:rsid w:val="002D4F98"/>
    <w:rsid w:val="002E36A5"/>
    <w:rsid w:val="002F412F"/>
    <w:rsid w:val="0030649E"/>
    <w:rsid w:val="00326E3D"/>
    <w:rsid w:val="003372E7"/>
    <w:rsid w:val="00354C67"/>
    <w:rsid w:val="003C1240"/>
    <w:rsid w:val="003C63FA"/>
    <w:rsid w:val="00440035"/>
    <w:rsid w:val="004459EF"/>
    <w:rsid w:val="0047589A"/>
    <w:rsid w:val="004A321E"/>
    <w:rsid w:val="004B5BBA"/>
    <w:rsid w:val="005203EB"/>
    <w:rsid w:val="00534F75"/>
    <w:rsid w:val="0058447F"/>
    <w:rsid w:val="005B2AD1"/>
    <w:rsid w:val="005B2F0C"/>
    <w:rsid w:val="005B4B3D"/>
    <w:rsid w:val="005C286F"/>
    <w:rsid w:val="00623BD8"/>
    <w:rsid w:val="00676DA6"/>
    <w:rsid w:val="006B32F1"/>
    <w:rsid w:val="006F0723"/>
    <w:rsid w:val="0072389A"/>
    <w:rsid w:val="0076552A"/>
    <w:rsid w:val="007A731A"/>
    <w:rsid w:val="007B7C50"/>
    <w:rsid w:val="00873238"/>
    <w:rsid w:val="008B1D67"/>
    <w:rsid w:val="008D106C"/>
    <w:rsid w:val="008E70C4"/>
    <w:rsid w:val="00925517"/>
    <w:rsid w:val="00940F10"/>
    <w:rsid w:val="00945B77"/>
    <w:rsid w:val="0098169C"/>
    <w:rsid w:val="009B2054"/>
    <w:rsid w:val="00A71F82"/>
    <w:rsid w:val="00AC6BB5"/>
    <w:rsid w:val="00AD5635"/>
    <w:rsid w:val="00B1014E"/>
    <w:rsid w:val="00BE61B3"/>
    <w:rsid w:val="00BF71D6"/>
    <w:rsid w:val="00C22A6E"/>
    <w:rsid w:val="00C24EA6"/>
    <w:rsid w:val="00C27037"/>
    <w:rsid w:val="00C366C0"/>
    <w:rsid w:val="00C50CF5"/>
    <w:rsid w:val="00C5443C"/>
    <w:rsid w:val="00C71080"/>
    <w:rsid w:val="00C8535C"/>
    <w:rsid w:val="00CB7DC9"/>
    <w:rsid w:val="00CF3DA7"/>
    <w:rsid w:val="00CF7B1E"/>
    <w:rsid w:val="00CF7FCA"/>
    <w:rsid w:val="00D06666"/>
    <w:rsid w:val="00D2623A"/>
    <w:rsid w:val="00D31B91"/>
    <w:rsid w:val="00DB0749"/>
    <w:rsid w:val="00DC6162"/>
    <w:rsid w:val="00DE44B4"/>
    <w:rsid w:val="00E51964"/>
    <w:rsid w:val="00E60E92"/>
    <w:rsid w:val="00E657BD"/>
    <w:rsid w:val="00E94651"/>
    <w:rsid w:val="00E9628D"/>
    <w:rsid w:val="00EB61E2"/>
    <w:rsid w:val="00EC1F29"/>
    <w:rsid w:val="00F07978"/>
    <w:rsid w:val="00F30D06"/>
    <w:rsid w:val="00F8701B"/>
    <w:rsid w:val="00F93286"/>
    <w:rsid w:val="00FA2C85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Kell, Alexander J M</cp:lastModifiedBy>
  <cp:revision>77</cp:revision>
  <dcterms:created xsi:type="dcterms:W3CDTF">2021-02-11T12:51:00Z</dcterms:created>
  <dcterms:modified xsi:type="dcterms:W3CDTF">2022-03-02T14:44:00Z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