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67B2"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
    <w:p w14:paraId="38ABD1E2" w14:textId="77777777" w:rsidR="007A3E72" w:rsidRPr="007A3E72" w:rsidRDefault="007A3E72" w:rsidP="007A3E72">
      <w:pPr>
        <w:autoSpaceDE w:val="0"/>
        <w:autoSpaceDN w:val="0"/>
        <w:adjustRightInd w:val="0"/>
        <w:spacing w:after="0" w:line="240" w:lineRule="auto"/>
        <w:rPr>
          <w:rFonts w:ascii="Courier New" w:hAnsi="Courier New" w:cs="Courier New"/>
          <w:b/>
          <w:bCs/>
          <w:sz w:val="40"/>
          <w:szCs w:val="40"/>
        </w:rPr>
      </w:pPr>
      <w:r w:rsidRPr="007A3E72">
        <w:rPr>
          <w:rFonts w:ascii="Courier New" w:hAnsi="Courier New" w:cs="Courier New"/>
          <w:b/>
          <w:bCs/>
          <w:sz w:val="40"/>
          <w:szCs w:val="40"/>
        </w:rPr>
        <w:t xml:space="preserve">title: "Hands </w:t>
      </w:r>
      <w:proofErr w:type="gramStart"/>
      <w:r w:rsidRPr="007A3E72">
        <w:rPr>
          <w:rFonts w:ascii="Courier New" w:hAnsi="Courier New" w:cs="Courier New"/>
          <w:b/>
          <w:bCs/>
          <w:sz w:val="40"/>
          <w:szCs w:val="40"/>
        </w:rPr>
        <w:t>On</w:t>
      </w:r>
      <w:proofErr w:type="gramEnd"/>
      <w:r w:rsidRPr="007A3E72">
        <w:rPr>
          <w:rFonts w:ascii="Courier New" w:hAnsi="Courier New" w:cs="Courier New"/>
          <w:b/>
          <w:bCs/>
          <w:sz w:val="40"/>
          <w:szCs w:val="40"/>
        </w:rPr>
        <w:t xml:space="preserve"> Exercise 5: Adding a service demand by correlation"</w:t>
      </w:r>
    </w:p>
    <w:p w14:paraId="329FAA1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24DDA4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6FBC858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Correlation</w:t>
      </w:r>
    </w:p>
    <w:p w14:paraId="2E5C5A4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Regression functions</w:t>
      </w:r>
    </w:p>
    <w:p w14:paraId="2800FAF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48A98C88"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2B812855"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
    <w:p w14:paraId="14F50013" w14:textId="77777777" w:rsidR="007A3E72" w:rsidRDefault="007A3E72" w:rsidP="007A3E72">
      <w:pPr>
        <w:autoSpaceDE w:val="0"/>
        <w:autoSpaceDN w:val="0"/>
        <w:adjustRightInd w:val="0"/>
        <w:spacing w:after="0" w:line="240" w:lineRule="auto"/>
        <w:rPr>
          <w:rFonts w:ascii="Courier New" w:hAnsi="Courier New" w:cs="Courier New"/>
        </w:rPr>
      </w:pPr>
    </w:p>
    <w:p w14:paraId="16109F6A" w14:textId="2F34815C" w:rsidR="007A3E72" w:rsidRDefault="004E199D" w:rsidP="007A3E72">
      <w:pPr>
        <w:autoSpaceDE w:val="0"/>
        <w:autoSpaceDN w:val="0"/>
        <w:adjustRightInd w:val="0"/>
        <w:spacing w:after="0" w:line="240" w:lineRule="auto"/>
        <w:rPr>
          <w:rFonts w:ascii="Courier New" w:hAnsi="Courier New" w:cs="Courier New"/>
        </w:rPr>
      </w:pPr>
      <w:r>
        <w:rPr>
          <w:rFonts w:ascii="Courier New" w:hAnsi="Courier New" w:cs="Courier New"/>
        </w:rPr>
        <w:t>In hands-on 2</w:t>
      </w:r>
      <w:r w:rsidR="007A3E72">
        <w:rPr>
          <w:rFonts w:ascii="Courier New" w:hAnsi="Courier New" w:cs="Courier New"/>
        </w:rPr>
        <w:t xml:space="preserve">, we added an exogenous service demand. That is, we explicitly </w:t>
      </w:r>
      <w:r w:rsidR="007A3E72">
        <w:rPr>
          <w:rFonts w:ascii="Courier New" w:hAnsi="Courier New" w:cs="Courier New"/>
        </w:rPr>
        <w:t>specified</w:t>
      </w:r>
      <w:r w:rsidR="007A3E72">
        <w:rPr>
          <w:rFonts w:ascii="Courier New" w:hAnsi="Courier New" w:cs="Courier New"/>
        </w:rPr>
        <w:t xml:space="preserve"> what the demand would be per year.</w:t>
      </w:r>
    </w:p>
    <w:p w14:paraId="16C05610" w14:textId="77777777" w:rsidR="007A3E72" w:rsidRDefault="007A3E72" w:rsidP="007A3E72">
      <w:pPr>
        <w:autoSpaceDE w:val="0"/>
        <w:autoSpaceDN w:val="0"/>
        <w:adjustRightInd w:val="0"/>
        <w:spacing w:after="0" w:line="240" w:lineRule="auto"/>
        <w:rPr>
          <w:rFonts w:ascii="Courier New" w:hAnsi="Courier New" w:cs="Courier New"/>
        </w:rPr>
      </w:pPr>
    </w:p>
    <w:p w14:paraId="6BB27243" w14:textId="23808D50"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However, we may not know what the electricity demand is </w:t>
      </w:r>
      <w:r w:rsidR="00DE634C">
        <w:rPr>
          <w:rFonts w:ascii="Courier New" w:hAnsi="Courier New" w:cs="Courier New"/>
        </w:rPr>
        <w:t xml:space="preserve">for each </w:t>
      </w:r>
      <w:r>
        <w:rPr>
          <w:rFonts w:ascii="Courier New" w:hAnsi="Courier New" w:cs="Courier New"/>
        </w:rPr>
        <w:t>year into the future. Instead, we may conclude that our electricity demand is a function of the GDP and population of a particular region.</w:t>
      </w:r>
    </w:p>
    <w:p w14:paraId="37D65500" w14:textId="77777777" w:rsidR="007A3E72" w:rsidRDefault="007A3E72" w:rsidP="007A3E72">
      <w:pPr>
        <w:autoSpaceDE w:val="0"/>
        <w:autoSpaceDN w:val="0"/>
        <w:adjustRightInd w:val="0"/>
        <w:spacing w:after="0" w:line="240" w:lineRule="auto"/>
        <w:rPr>
          <w:rFonts w:ascii="Courier New" w:hAnsi="Courier New" w:cs="Courier New"/>
        </w:rPr>
      </w:pPr>
    </w:p>
    <w:p w14:paraId="3487A0C4" w14:textId="7BC0397A"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To accommodate such scenarios, MUSE enables us to choose a regression </w:t>
      </w:r>
      <w:r>
        <w:rPr>
          <w:rFonts w:ascii="Courier New" w:hAnsi="Courier New" w:cs="Courier New"/>
        </w:rPr>
        <w:t>function</w:t>
      </w:r>
      <w:r>
        <w:rPr>
          <w:rFonts w:ascii="Courier New" w:hAnsi="Courier New" w:cs="Courier New"/>
        </w:rPr>
        <w:t xml:space="preserve"> that estimates service demands from GDP and population, which may be more certain in your case. In this hands-on we find out how this can be done.</w:t>
      </w:r>
    </w:p>
    <w:p w14:paraId="522F48C8" w14:textId="77777777" w:rsidR="007A3E72" w:rsidRDefault="007A3E72" w:rsidP="007A3E72">
      <w:pPr>
        <w:autoSpaceDE w:val="0"/>
        <w:autoSpaceDN w:val="0"/>
        <w:adjustRightInd w:val="0"/>
        <w:spacing w:after="0" w:line="240" w:lineRule="auto"/>
        <w:rPr>
          <w:rFonts w:ascii="Courier New" w:hAnsi="Courier New" w:cs="Courier New"/>
        </w:rPr>
      </w:pPr>
    </w:p>
    <w:p w14:paraId="7B0808BA"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E43D33C" w14:textId="77777777" w:rsidR="007A3E72" w:rsidRDefault="007A3E72" w:rsidP="007A3E72">
      <w:pPr>
        <w:autoSpaceDE w:val="0"/>
        <w:autoSpaceDN w:val="0"/>
        <w:adjustRightInd w:val="0"/>
        <w:spacing w:after="0" w:line="240" w:lineRule="auto"/>
        <w:rPr>
          <w:rFonts w:ascii="Courier New" w:hAnsi="Courier New" w:cs="Courier New"/>
        </w:rPr>
      </w:pPr>
    </w:p>
    <w:p w14:paraId="0B0B94D1"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How to add a service demand by correlation</w:t>
      </w:r>
    </w:p>
    <w:p w14:paraId="5658DEAE" w14:textId="77777777" w:rsidR="007A3E72" w:rsidRDefault="007A3E72" w:rsidP="007A3E72">
      <w:pPr>
        <w:autoSpaceDE w:val="0"/>
        <w:autoSpaceDN w:val="0"/>
        <w:adjustRightInd w:val="0"/>
        <w:spacing w:after="0" w:line="240" w:lineRule="auto"/>
        <w:rPr>
          <w:rFonts w:ascii="Courier New" w:hAnsi="Courier New" w:cs="Courier New"/>
        </w:rPr>
      </w:pPr>
    </w:p>
    <w:p w14:paraId="2A63A15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4B3232B1" w14:textId="77777777" w:rsidR="007A3E72" w:rsidRDefault="007A3E72" w:rsidP="007A3E72">
      <w:pPr>
        <w:autoSpaceDE w:val="0"/>
        <w:autoSpaceDN w:val="0"/>
        <w:adjustRightInd w:val="0"/>
        <w:spacing w:after="0" w:line="240" w:lineRule="auto"/>
        <w:rPr>
          <w:rFonts w:ascii="Courier New" w:hAnsi="Courier New" w:cs="Courier New"/>
        </w:rPr>
      </w:pPr>
    </w:p>
    <w:p w14:paraId="5FCF9C32"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For this work, we will use the default example, as before, from the MUSE repository.</w:t>
      </w:r>
    </w:p>
    <w:p w14:paraId="3AA81995" w14:textId="77777777" w:rsidR="007A3E72" w:rsidRDefault="007A3E72" w:rsidP="007A3E72">
      <w:pPr>
        <w:autoSpaceDE w:val="0"/>
        <w:autoSpaceDN w:val="0"/>
        <w:adjustRightInd w:val="0"/>
        <w:spacing w:after="0" w:line="240" w:lineRule="auto"/>
        <w:rPr>
          <w:rFonts w:ascii="Courier New" w:hAnsi="Courier New" w:cs="Courier New"/>
        </w:rPr>
      </w:pPr>
    </w:p>
    <w:p w14:paraId="5DEA46CA"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The full scenario files for the default example can be found at the </w:t>
      </w:r>
      <w:proofErr w:type="spellStart"/>
      <w:r>
        <w:rPr>
          <w:rFonts w:ascii="Courier New" w:hAnsi="Courier New" w:cs="Courier New"/>
        </w:rPr>
        <w:t>zenodo</w:t>
      </w:r>
      <w:proofErr w:type="spellEnd"/>
      <w:r>
        <w:rPr>
          <w:rFonts w:ascii="Courier New" w:hAnsi="Courier New" w:cs="Courier New"/>
        </w:rPr>
        <w:t xml:space="preserve"> link below.</w:t>
      </w:r>
    </w:p>
    <w:p w14:paraId="7FAA8F2B"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https://zenodo.org/record/6092720#.YgvcMy-l1pQ</w:t>
      </w:r>
    </w:p>
    <w:p w14:paraId="4D435204" w14:textId="77777777" w:rsidR="007A3E72" w:rsidRDefault="007A3E72" w:rsidP="007A3E72">
      <w:pPr>
        <w:autoSpaceDE w:val="0"/>
        <w:autoSpaceDN w:val="0"/>
        <w:adjustRightInd w:val="0"/>
        <w:spacing w:after="0" w:line="240" w:lineRule="auto"/>
        <w:rPr>
          <w:rFonts w:ascii="Courier New" w:hAnsi="Courier New" w:cs="Courier New"/>
        </w:rPr>
      </w:pPr>
    </w:p>
    <w:p w14:paraId="2AAE44C9"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We recommend that you download these files and save them to a location convenient to you, as we will be amending these throughout this tutorial.</w:t>
      </w:r>
    </w:p>
    <w:p w14:paraId="7A91AAFB" w14:textId="77777777" w:rsidR="007A3E72" w:rsidRDefault="007A3E72" w:rsidP="007A3E72">
      <w:pPr>
        <w:autoSpaceDE w:val="0"/>
        <w:autoSpaceDN w:val="0"/>
        <w:adjustRightInd w:val="0"/>
        <w:spacing w:after="0" w:line="240" w:lineRule="auto"/>
        <w:rPr>
          <w:rFonts w:ascii="Courier New" w:hAnsi="Courier New" w:cs="Courier New"/>
        </w:rPr>
      </w:pPr>
    </w:p>
    <w:p w14:paraId="415968D4" w14:textId="0E9F5B81" w:rsidR="007A3E72" w:rsidRDefault="007A3E72" w:rsidP="007A3E7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Similarly</w:t>
      </w:r>
      <w:proofErr w:type="gramEnd"/>
      <w:r>
        <w:rPr>
          <w:rFonts w:ascii="Courier New" w:hAnsi="Courier New" w:cs="Courier New"/>
        </w:rPr>
        <w:t xml:space="preserve"> to before, we must amend the</w:t>
      </w:r>
      <w:r w:rsidR="004E199D">
        <w:rPr>
          <w:rFonts w:ascii="Courier New" w:hAnsi="Courier New" w:cs="Courier New"/>
        </w:rPr>
        <w:t xml:space="preserve"> </w:t>
      </w:r>
      <w:proofErr w:type="spellStart"/>
      <w:r>
        <w:rPr>
          <w:rFonts w:ascii="Courier New" w:hAnsi="Courier New" w:cs="Courier New"/>
        </w:rPr>
        <w:t>preset</w:t>
      </w:r>
      <w:proofErr w:type="spellEnd"/>
      <w:r>
        <w:rPr>
          <w:rFonts w:ascii="Courier New" w:hAnsi="Courier New" w:cs="Courier New"/>
        </w:rPr>
        <w:t xml:space="preserve"> folder for this. However, we no longer require the `Residential2020Consumption.csv` and `Residential2050Consumption.csv` files. These files set the exogenous service demand for the residential sector.</w:t>
      </w:r>
    </w:p>
    <w:p w14:paraId="1E175A6B" w14:textId="77777777" w:rsidR="007A3E72" w:rsidRDefault="007A3E72" w:rsidP="007A3E72">
      <w:pPr>
        <w:autoSpaceDE w:val="0"/>
        <w:autoSpaceDN w:val="0"/>
        <w:adjustRightInd w:val="0"/>
        <w:spacing w:after="0" w:line="240" w:lineRule="auto"/>
        <w:rPr>
          <w:rFonts w:ascii="Courier New" w:hAnsi="Courier New" w:cs="Courier New"/>
        </w:rPr>
      </w:pPr>
    </w:p>
    <w:p w14:paraId="00F486B4"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We must replace these files, with the following files:</w:t>
      </w:r>
    </w:p>
    <w:p w14:paraId="3FE053F9" w14:textId="77777777" w:rsidR="007A3E72" w:rsidRDefault="007A3E72" w:rsidP="007A3E72">
      <w:pPr>
        <w:autoSpaceDE w:val="0"/>
        <w:autoSpaceDN w:val="0"/>
        <w:adjustRightInd w:val="0"/>
        <w:spacing w:after="0" w:line="240" w:lineRule="auto"/>
        <w:rPr>
          <w:rFonts w:ascii="Courier New" w:hAnsi="Courier New" w:cs="Courier New"/>
        </w:rPr>
      </w:pPr>
    </w:p>
    <w:p w14:paraId="1C025439"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 A </w:t>
      </w:r>
      <w:proofErr w:type="spellStart"/>
      <w:r>
        <w:rPr>
          <w:rFonts w:ascii="Courier New" w:hAnsi="Courier New" w:cs="Courier New"/>
        </w:rPr>
        <w:t>macrodrivers</w:t>
      </w:r>
      <w:proofErr w:type="spellEnd"/>
      <w:r>
        <w:rPr>
          <w:rFonts w:ascii="Courier New" w:hAnsi="Courier New" w:cs="Courier New"/>
        </w:rPr>
        <w:t xml:space="preserve"> file. This contains the drivers of the service demand that we want to model. For this example, these will include GDP based </w:t>
      </w:r>
      <w:r>
        <w:rPr>
          <w:rFonts w:ascii="Courier New" w:hAnsi="Courier New" w:cs="Courier New"/>
        </w:rPr>
        <w:lastRenderedPageBreak/>
        <w:t>on purchasing power parity (GDP PPP) and the population that we expect from 2010 to 2110.</w:t>
      </w:r>
    </w:p>
    <w:p w14:paraId="2065C8B4" w14:textId="34B88ED9"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A regression parameters file. This file will set the function type we would like to use to predict the service demand and the respective parameters of this regression file per region.</w:t>
      </w:r>
      <w:r w:rsidR="00FD5941">
        <w:rPr>
          <w:rFonts w:ascii="Courier New" w:hAnsi="Courier New" w:cs="Courier New"/>
        </w:rPr>
        <w:t xml:space="preserve"> We will not go into detail about the different functions that you can choose, but for more information, please refer to the documentation: [</w:t>
      </w:r>
      <w:proofErr w:type="gramStart"/>
      <w:r w:rsidR="00FD5941" w:rsidRPr="00FD5941">
        <w:rPr>
          <w:rFonts w:ascii="Courier New" w:hAnsi="Courier New" w:cs="Courier New"/>
        </w:rPr>
        <w:t>https://muse-docs.readthedocs.io/en/latest/</w:t>
      </w:r>
      <w:r w:rsidR="00FD5941">
        <w:rPr>
          <w:rFonts w:ascii="Courier New" w:hAnsi="Courier New" w:cs="Courier New"/>
        </w:rPr>
        <w:t>](</w:t>
      </w:r>
      <w:proofErr w:type="gramEnd"/>
      <w:r w:rsidR="00FD5941" w:rsidRPr="00FD5941">
        <w:rPr>
          <w:rFonts w:ascii="Courier New" w:hAnsi="Courier New" w:cs="Courier New"/>
        </w:rPr>
        <w:t>https://muse-docs.readthedocs.io/en/latest/</w:t>
      </w:r>
      <w:r w:rsidR="00FD5941">
        <w:rPr>
          <w:rFonts w:ascii="Courier New" w:hAnsi="Courier New" w:cs="Courier New"/>
        </w:rPr>
        <w:t>)</w:t>
      </w:r>
    </w:p>
    <w:p w14:paraId="7BD16B7E" w14:textId="1F288001"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 A timeslice share file. This file sets how the demand is shared between </w:t>
      </w:r>
      <w:proofErr w:type="spellStart"/>
      <w:r>
        <w:rPr>
          <w:rFonts w:ascii="Courier New" w:hAnsi="Courier New" w:cs="Courier New"/>
        </w:rPr>
        <w:t>timeslice</w:t>
      </w:r>
      <w:r w:rsidR="00E33C54">
        <w:rPr>
          <w:rFonts w:ascii="Courier New" w:hAnsi="Courier New" w:cs="Courier New"/>
        </w:rPr>
        <w:t>s</w:t>
      </w:r>
      <w:proofErr w:type="spellEnd"/>
      <w:r>
        <w:rPr>
          <w:rFonts w:ascii="Courier New" w:hAnsi="Courier New" w:cs="Courier New"/>
        </w:rPr>
        <w:t>.</w:t>
      </w:r>
    </w:p>
    <w:p w14:paraId="2C15B344" w14:textId="77777777" w:rsidR="007A3E72" w:rsidRDefault="007A3E72" w:rsidP="007A3E72">
      <w:pPr>
        <w:autoSpaceDE w:val="0"/>
        <w:autoSpaceDN w:val="0"/>
        <w:adjustRightInd w:val="0"/>
        <w:spacing w:after="0" w:line="240" w:lineRule="auto"/>
        <w:rPr>
          <w:rFonts w:ascii="Courier New" w:hAnsi="Courier New" w:cs="Courier New"/>
        </w:rPr>
      </w:pPr>
    </w:p>
    <w:p w14:paraId="578B0028"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The example files for each of those just mentioned can be found in the </w:t>
      </w:r>
      <w:proofErr w:type="spellStart"/>
      <w:r>
        <w:rPr>
          <w:rFonts w:ascii="Courier New" w:hAnsi="Courier New" w:cs="Courier New"/>
        </w:rPr>
        <w:t>zenodo</w:t>
      </w:r>
      <w:proofErr w:type="spellEnd"/>
      <w:r>
        <w:rPr>
          <w:rFonts w:ascii="Courier New" w:hAnsi="Courier New" w:cs="Courier New"/>
        </w:rPr>
        <w:t xml:space="preserve"> link below.</w:t>
      </w:r>
    </w:p>
    <w:p w14:paraId="0A91F12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https://zenodo.org/record/6092720#.YgvcMy-l1pQ</w:t>
      </w:r>
    </w:p>
    <w:p w14:paraId="1BDDFB61" w14:textId="77777777" w:rsidR="007A3E72" w:rsidRDefault="007A3E72" w:rsidP="007A3E72">
      <w:pPr>
        <w:autoSpaceDE w:val="0"/>
        <w:autoSpaceDN w:val="0"/>
        <w:adjustRightInd w:val="0"/>
        <w:spacing w:after="0" w:line="240" w:lineRule="auto"/>
        <w:rPr>
          <w:rFonts w:ascii="Courier New" w:hAnsi="Courier New" w:cs="Courier New"/>
        </w:rPr>
      </w:pPr>
    </w:p>
    <w:p w14:paraId="2E017C46"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Download these files and save them within the </w:t>
      </w:r>
      <w:proofErr w:type="spellStart"/>
      <w:r>
        <w:rPr>
          <w:rFonts w:ascii="Courier New" w:hAnsi="Courier New" w:cs="Courier New"/>
        </w:rPr>
        <w:t>preset</w:t>
      </w:r>
      <w:proofErr w:type="spellEnd"/>
      <w:r>
        <w:rPr>
          <w:rFonts w:ascii="Courier New" w:hAnsi="Courier New" w:cs="Courier New"/>
        </w:rPr>
        <w:t xml:space="preserve"> folder.</w:t>
      </w:r>
    </w:p>
    <w:p w14:paraId="0A096093" w14:textId="77777777" w:rsidR="007A3E72" w:rsidRDefault="007A3E72" w:rsidP="007A3E72">
      <w:pPr>
        <w:autoSpaceDE w:val="0"/>
        <w:autoSpaceDN w:val="0"/>
        <w:adjustRightInd w:val="0"/>
        <w:spacing w:after="0" w:line="240" w:lineRule="auto"/>
        <w:rPr>
          <w:rFonts w:ascii="Courier New" w:hAnsi="Courier New" w:cs="Courier New"/>
        </w:rPr>
      </w:pPr>
    </w:p>
    <w:p w14:paraId="24CAA465" w14:textId="77BDA6F4"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Next, we must amend our </w:t>
      </w:r>
      <w:ins w:id="0" w:author="Simon Patterson" w:date="2022-03-09T23:20:00Z">
        <w:r w:rsidR="00F526D1">
          <w:rPr>
            <w:rFonts w:ascii="Courier New" w:hAnsi="Courier New" w:cs="Courier New"/>
          </w:rPr>
          <w:t xml:space="preserve">TOML </w:t>
        </w:r>
      </w:ins>
      <w:r>
        <w:rPr>
          <w:rFonts w:ascii="Courier New" w:hAnsi="Courier New" w:cs="Courier New"/>
        </w:rPr>
        <w:t xml:space="preserve">file to include our new way of calculating the </w:t>
      </w:r>
      <w:proofErr w:type="spellStart"/>
      <w:r>
        <w:rPr>
          <w:rFonts w:ascii="Courier New" w:hAnsi="Courier New" w:cs="Courier New"/>
        </w:rPr>
        <w:t>preset</w:t>
      </w:r>
      <w:proofErr w:type="spellEnd"/>
      <w:r>
        <w:rPr>
          <w:rFonts w:ascii="Courier New" w:hAnsi="Courier New" w:cs="Courier New"/>
        </w:rPr>
        <w:t xml:space="preserve"> service demand.</w:t>
      </w:r>
    </w:p>
    <w:p w14:paraId="0D118AFD" w14:textId="77777777" w:rsidR="007A3E72" w:rsidRDefault="007A3E72" w:rsidP="007A3E72">
      <w:pPr>
        <w:autoSpaceDE w:val="0"/>
        <w:autoSpaceDN w:val="0"/>
        <w:adjustRightInd w:val="0"/>
        <w:spacing w:after="0" w:line="240" w:lineRule="auto"/>
        <w:rPr>
          <w:rFonts w:ascii="Courier New" w:hAnsi="Courier New" w:cs="Courier New"/>
        </w:rPr>
      </w:pPr>
    </w:p>
    <w:p w14:paraId="750DCCA5"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TOML file</w:t>
      </w:r>
    </w:p>
    <w:p w14:paraId="2D70D3BF" w14:textId="77777777" w:rsidR="007A3E72" w:rsidRDefault="007A3E72" w:rsidP="007A3E72">
      <w:pPr>
        <w:autoSpaceDE w:val="0"/>
        <w:autoSpaceDN w:val="0"/>
        <w:adjustRightInd w:val="0"/>
        <w:spacing w:after="0" w:line="240" w:lineRule="auto"/>
        <w:rPr>
          <w:rFonts w:ascii="Courier New" w:hAnsi="Courier New" w:cs="Courier New"/>
        </w:rPr>
      </w:pPr>
    </w:p>
    <w:p w14:paraId="5C781F53" w14:textId="5D9FE410" w:rsidR="007A3E72" w:rsidRDefault="0074760A" w:rsidP="007A3E72">
      <w:pPr>
        <w:autoSpaceDE w:val="0"/>
        <w:autoSpaceDN w:val="0"/>
        <w:adjustRightInd w:val="0"/>
        <w:spacing w:after="0" w:line="240" w:lineRule="auto"/>
        <w:rPr>
          <w:rFonts w:ascii="Courier New" w:hAnsi="Courier New" w:cs="Courier New"/>
        </w:rPr>
      </w:pPr>
      <w:r>
        <w:rPr>
          <w:rFonts w:ascii="Courier New" w:hAnsi="Courier New" w:cs="Courier New"/>
        </w:rPr>
        <w:t>Editing</w:t>
      </w:r>
      <w:r w:rsidR="007A3E72">
        <w:rPr>
          <w:rFonts w:ascii="Courier New" w:hAnsi="Courier New" w:cs="Courier New"/>
        </w:rPr>
        <w:t xml:space="preserve"> the TOML file to include this can be done relatively quickly if we know the variable names.</w:t>
      </w:r>
      <w:r w:rsidR="00FD5941">
        <w:rPr>
          <w:rFonts w:ascii="Courier New" w:hAnsi="Courier New" w:cs="Courier New"/>
        </w:rPr>
        <w:t xml:space="preserve"> This just requires opening the TOML file in a text editor of your choice.</w:t>
      </w:r>
    </w:p>
    <w:p w14:paraId="0756A44C" w14:textId="77777777" w:rsidR="007A3E72" w:rsidRDefault="007A3E72" w:rsidP="007A3E72">
      <w:pPr>
        <w:autoSpaceDE w:val="0"/>
        <w:autoSpaceDN w:val="0"/>
        <w:adjustRightInd w:val="0"/>
        <w:spacing w:after="0" w:line="240" w:lineRule="auto"/>
        <w:rPr>
          <w:rFonts w:ascii="Courier New" w:hAnsi="Courier New" w:cs="Courier New"/>
        </w:rPr>
      </w:pPr>
    </w:p>
    <w:p w14:paraId="21E9B5BA" w14:textId="1AF28C74"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In the second bottom section of the </w:t>
      </w:r>
      <w:r w:rsidR="0016573E">
        <w:rPr>
          <w:rFonts w:ascii="Courier New" w:hAnsi="Courier New" w:cs="Courier New"/>
        </w:rPr>
        <w:t xml:space="preserve">TOML </w:t>
      </w:r>
      <w:r>
        <w:rPr>
          <w:rFonts w:ascii="Courier New" w:hAnsi="Courier New" w:cs="Courier New"/>
        </w:rPr>
        <w:t>file, you will see the following section:</w:t>
      </w:r>
    </w:p>
    <w:p w14:paraId="1DED6A4D" w14:textId="77777777" w:rsidR="007A3E72" w:rsidRDefault="007A3E72" w:rsidP="007A3E72">
      <w:pPr>
        <w:autoSpaceDE w:val="0"/>
        <w:autoSpaceDN w:val="0"/>
        <w:adjustRightInd w:val="0"/>
        <w:spacing w:after="0" w:line="240" w:lineRule="auto"/>
        <w:rPr>
          <w:rFonts w:ascii="Courier New" w:hAnsi="Courier New" w:cs="Courier New"/>
        </w:rPr>
      </w:pPr>
    </w:p>
    <w:p w14:paraId="3813DB9F"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
    <w:p w14:paraId="6CDD3FD2"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sectors.residential</w:t>
      </w:r>
      <w:proofErr w:type="gramEnd"/>
      <w:r>
        <w:rPr>
          <w:rFonts w:ascii="Courier New" w:hAnsi="Courier New" w:cs="Courier New"/>
        </w:rPr>
        <w:t>_presets</w:t>
      </w:r>
      <w:proofErr w:type="spellEnd"/>
      <w:r>
        <w:rPr>
          <w:rFonts w:ascii="Courier New" w:hAnsi="Courier New" w:cs="Courier New"/>
        </w:rPr>
        <w:t>]</w:t>
      </w:r>
    </w:p>
    <w:p w14:paraId="7EE64C0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type = '</w:t>
      </w:r>
      <w:proofErr w:type="spellStart"/>
      <w:r>
        <w:rPr>
          <w:rFonts w:ascii="Courier New" w:hAnsi="Courier New" w:cs="Courier New"/>
        </w:rPr>
        <w:t>presets</w:t>
      </w:r>
      <w:proofErr w:type="spellEnd"/>
      <w:r>
        <w:rPr>
          <w:rFonts w:ascii="Courier New" w:hAnsi="Courier New" w:cs="Courier New"/>
        </w:rPr>
        <w:t>'</w:t>
      </w:r>
    </w:p>
    <w:p w14:paraId="64009D29"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priority = 0</w:t>
      </w:r>
    </w:p>
    <w:p w14:paraId="069A1347" w14:textId="77777777" w:rsidR="007A3E72" w:rsidRDefault="007A3E72" w:rsidP="007A3E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consumption_path</w:t>
      </w:r>
      <w:proofErr w:type="spellEnd"/>
      <w:r>
        <w:rPr>
          <w:rFonts w:ascii="Courier New" w:hAnsi="Courier New" w:cs="Courier New"/>
        </w:rPr>
        <w:t>= "{path}/</w:t>
      </w:r>
      <w:proofErr w:type="spellStart"/>
      <w:r>
        <w:rPr>
          <w:rFonts w:ascii="Courier New" w:hAnsi="Courier New" w:cs="Courier New"/>
        </w:rPr>
        <w:t>technodata</w:t>
      </w:r>
      <w:proofErr w:type="spellEnd"/>
      <w:r>
        <w:rPr>
          <w:rFonts w:ascii="Courier New" w:hAnsi="Courier New" w:cs="Courier New"/>
        </w:rPr>
        <w:t>/</w:t>
      </w:r>
      <w:proofErr w:type="spellStart"/>
      <w:r>
        <w:rPr>
          <w:rFonts w:ascii="Courier New" w:hAnsi="Courier New" w:cs="Courier New"/>
        </w:rPr>
        <w:t>preset</w:t>
      </w:r>
      <w:proofErr w:type="spellEnd"/>
      <w:r>
        <w:rPr>
          <w:rFonts w:ascii="Courier New" w:hAnsi="Courier New" w:cs="Courier New"/>
        </w:rPr>
        <w:t>/*Consumption.csv"</w:t>
      </w:r>
    </w:p>
    <w:p w14:paraId="5FE2350D"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
    <w:p w14:paraId="041A1EA6" w14:textId="77777777" w:rsidR="007A3E72" w:rsidRDefault="007A3E72" w:rsidP="007A3E72">
      <w:pPr>
        <w:autoSpaceDE w:val="0"/>
        <w:autoSpaceDN w:val="0"/>
        <w:adjustRightInd w:val="0"/>
        <w:spacing w:after="0" w:line="240" w:lineRule="auto"/>
        <w:rPr>
          <w:rFonts w:ascii="Courier New" w:hAnsi="Courier New" w:cs="Courier New"/>
        </w:rPr>
      </w:pPr>
    </w:p>
    <w:p w14:paraId="7916817F"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This enables us to run the model in exogenous mode, but now we would like to run the model from the files previously mentioned. This can be done by linking new variables to the new files, as follows:</w:t>
      </w:r>
    </w:p>
    <w:p w14:paraId="6F72D201" w14:textId="77777777" w:rsidR="007A3E72" w:rsidRDefault="007A3E72" w:rsidP="007A3E72">
      <w:pPr>
        <w:autoSpaceDE w:val="0"/>
        <w:autoSpaceDN w:val="0"/>
        <w:adjustRightInd w:val="0"/>
        <w:spacing w:after="0" w:line="240" w:lineRule="auto"/>
        <w:rPr>
          <w:rFonts w:ascii="Courier New" w:hAnsi="Courier New" w:cs="Courier New"/>
        </w:rPr>
      </w:pPr>
    </w:p>
    <w:p w14:paraId="22EF6DB8"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
    <w:p w14:paraId="56510156"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sectors.residential</w:t>
      </w:r>
      <w:proofErr w:type="gramEnd"/>
      <w:r>
        <w:rPr>
          <w:rFonts w:ascii="Courier New" w:hAnsi="Courier New" w:cs="Courier New"/>
        </w:rPr>
        <w:t>_presets</w:t>
      </w:r>
      <w:proofErr w:type="spellEnd"/>
      <w:r>
        <w:rPr>
          <w:rFonts w:ascii="Courier New" w:hAnsi="Courier New" w:cs="Courier New"/>
        </w:rPr>
        <w:t>]</w:t>
      </w:r>
    </w:p>
    <w:p w14:paraId="7CAD23BE"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type = '</w:t>
      </w:r>
      <w:proofErr w:type="spellStart"/>
      <w:r>
        <w:rPr>
          <w:rFonts w:ascii="Courier New" w:hAnsi="Courier New" w:cs="Courier New"/>
        </w:rPr>
        <w:t>presets</w:t>
      </w:r>
      <w:proofErr w:type="spellEnd"/>
      <w:r>
        <w:rPr>
          <w:rFonts w:ascii="Courier New" w:hAnsi="Courier New" w:cs="Courier New"/>
        </w:rPr>
        <w:t>'</w:t>
      </w:r>
    </w:p>
    <w:p w14:paraId="1941389F"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priority = 0</w:t>
      </w:r>
    </w:p>
    <w:p w14:paraId="7625E454" w14:textId="77777777" w:rsidR="007A3E72" w:rsidRDefault="007A3E72" w:rsidP="007A3E72">
      <w:pPr>
        <w:autoSpaceDE w:val="0"/>
        <w:autoSpaceDN w:val="0"/>
        <w:adjustRightInd w:val="0"/>
        <w:spacing w:after="0" w:line="240" w:lineRule="auto"/>
        <w:rPr>
          <w:rFonts w:ascii="Courier New" w:hAnsi="Courier New" w:cs="Courier New"/>
        </w:rPr>
      </w:pPr>
    </w:p>
    <w:p w14:paraId="26B5700A" w14:textId="77777777" w:rsidR="007A3E72" w:rsidRDefault="007A3E72" w:rsidP="007A3E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timeslice_shares_path</w:t>
      </w:r>
      <w:proofErr w:type="spellEnd"/>
      <w:r>
        <w:rPr>
          <w:rFonts w:ascii="Courier New" w:hAnsi="Courier New" w:cs="Courier New"/>
        </w:rPr>
        <w:t xml:space="preserve"> = '{path}/</w:t>
      </w:r>
      <w:proofErr w:type="spellStart"/>
      <w:r>
        <w:rPr>
          <w:rFonts w:ascii="Courier New" w:hAnsi="Courier New" w:cs="Courier New"/>
        </w:rPr>
        <w:t>technodata</w:t>
      </w:r>
      <w:proofErr w:type="spellEnd"/>
      <w:r>
        <w:rPr>
          <w:rFonts w:ascii="Courier New" w:hAnsi="Courier New" w:cs="Courier New"/>
        </w:rPr>
        <w:t>/</w:t>
      </w:r>
      <w:proofErr w:type="spellStart"/>
      <w:r>
        <w:rPr>
          <w:rFonts w:ascii="Courier New" w:hAnsi="Courier New" w:cs="Courier New"/>
        </w:rPr>
        <w:t>preset</w:t>
      </w:r>
      <w:proofErr w:type="spellEnd"/>
      <w:r>
        <w:rPr>
          <w:rFonts w:ascii="Courier New" w:hAnsi="Courier New" w:cs="Courier New"/>
        </w:rPr>
        <w:t>/TimesliceSharepreset.csv'</w:t>
      </w:r>
    </w:p>
    <w:p w14:paraId="1997FD7C" w14:textId="77777777" w:rsidR="007A3E72" w:rsidRDefault="007A3E72" w:rsidP="007A3E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macrodrivers_path</w:t>
      </w:r>
      <w:proofErr w:type="spellEnd"/>
      <w:r>
        <w:rPr>
          <w:rFonts w:ascii="Courier New" w:hAnsi="Courier New" w:cs="Courier New"/>
        </w:rPr>
        <w:t xml:space="preserve"> = '{path}/</w:t>
      </w:r>
      <w:proofErr w:type="spellStart"/>
      <w:r>
        <w:rPr>
          <w:rFonts w:ascii="Courier New" w:hAnsi="Courier New" w:cs="Courier New"/>
        </w:rPr>
        <w:t>technodata</w:t>
      </w:r>
      <w:proofErr w:type="spellEnd"/>
      <w:r>
        <w:rPr>
          <w:rFonts w:ascii="Courier New" w:hAnsi="Courier New" w:cs="Courier New"/>
        </w:rPr>
        <w:t>/</w:t>
      </w:r>
      <w:proofErr w:type="spellStart"/>
      <w:r>
        <w:rPr>
          <w:rFonts w:ascii="Courier New" w:hAnsi="Courier New" w:cs="Courier New"/>
        </w:rPr>
        <w:t>preset</w:t>
      </w:r>
      <w:proofErr w:type="spellEnd"/>
      <w:r>
        <w:rPr>
          <w:rFonts w:ascii="Courier New" w:hAnsi="Courier New" w:cs="Courier New"/>
        </w:rPr>
        <w:t>/Macrodrivers.csv'</w:t>
      </w:r>
    </w:p>
    <w:p w14:paraId="76E44D51" w14:textId="77777777" w:rsidR="007A3E72" w:rsidRDefault="007A3E72" w:rsidP="007A3E7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regression_path</w:t>
      </w:r>
      <w:proofErr w:type="spellEnd"/>
      <w:r>
        <w:rPr>
          <w:rFonts w:ascii="Courier New" w:hAnsi="Courier New" w:cs="Courier New"/>
        </w:rPr>
        <w:t xml:space="preserve"> = '{path}/</w:t>
      </w:r>
      <w:proofErr w:type="spellStart"/>
      <w:r>
        <w:rPr>
          <w:rFonts w:ascii="Courier New" w:hAnsi="Courier New" w:cs="Courier New"/>
        </w:rPr>
        <w:t>technodata</w:t>
      </w:r>
      <w:proofErr w:type="spellEnd"/>
      <w:r>
        <w:rPr>
          <w:rFonts w:ascii="Courier New" w:hAnsi="Courier New" w:cs="Courier New"/>
        </w:rPr>
        <w:t>/</w:t>
      </w:r>
      <w:proofErr w:type="spellStart"/>
      <w:r>
        <w:rPr>
          <w:rFonts w:ascii="Courier New" w:hAnsi="Courier New" w:cs="Courier New"/>
        </w:rPr>
        <w:t>preset</w:t>
      </w:r>
      <w:proofErr w:type="spellEnd"/>
      <w:r>
        <w:rPr>
          <w:rFonts w:ascii="Courier New" w:hAnsi="Courier New" w:cs="Courier New"/>
        </w:rPr>
        <w:t>/regressionparameters.csv'</w:t>
      </w:r>
    </w:p>
    <w:p w14:paraId="2F77235F"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w:t>
      </w:r>
    </w:p>
    <w:p w14:paraId="0894D299" w14:textId="77777777" w:rsidR="007A3E72" w:rsidRDefault="007A3E72" w:rsidP="007A3E72">
      <w:pPr>
        <w:autoSpaceDE w:val="0"/>
        <w:autoSpaceDN w:val="0"/>
        <w:adjustRightInd w:val="0"/>
        <w:spacing w:after="0" w:line="240" w:lineRule="auto"/>
        <w:rPr>
          <w:rFonts w:ascii="Courier New" w:hAnsi="Courier New" w:cs="Courier New"/>
        </w:rPr>
      </w:pPr>
    </w:p>
    <w:p w14:paraId="505FFE50"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lastRenderedPageBreak/>
        <w:t>We've just linked the new files to MUSE.</w:t>
      </w:r>
    </w:p>
    <w:p w14:paraId="0DAC2EE3" w14:textId="77777777" w:rsidR="007A3E72" w:rsidRDefault="007A3E72" w:rsidP="007A3E72">
      <w:pPr>
        <w:autoSpaceDE w:val="0"/>
        <w:autoSpaceDN w:val="0"/>
        <w:adjustRightInd w:val="0"/>
        <w:spacing w:after="0" w:line="240" w:lineRule="auto"/>
        <w:rPr>
          <w:rFonts w:ascii="Courier New" w:hAnsi="Courier New" w:cs="Courier New"/>
        </w:rPr>
      </w:pPr>
    </w:p>
    <w:p w14:paraId="218F7C8E"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Running and visualising our new results</w:t>
      </w:r>
    </w:p>
    <w:p w14:paraId="18AA0F02" w14:textId="77777777" w:rsidR="007A3E72" w:rsidRDefault="007A3E72" w:rsidP="007A3E72">
      <w:pPr>
        <w:autoSpaceDE w:val="0"/>
        <w:autoSpaceDN w:val="0"/>
        <w:adjustRightInd w:val="0"/>
        <w:spacing w:after="0" w:line="240" w:lineRule="auto"/>
        <w:rPr>
          <w:rFonts w:ascii="Courier New" w:hAnsi="Courier New" w:cs="Courier New"/>
        </w:rPr>
      </w:pPr>
    </w:p>
    <w:p w14:paraId="4F0E74C6" w14:textId="77777777" w:rsidR="007A3E72" w:rsidRDefault="007A3E72" w:rsidP="007A3E72">
      <w:pPr>
        <w:autoSpaceDE w:val="0"/>
        <w:autoSpaceDN w:val="0"/>
        <w:adjustRightInd w:val="0"/>
        <w:spacing w:after="0" w:line="240" w:lineRule="auto"/>
        <w:rPr>
          <w:rFonts w:ascii="Courier New" w:hAnsi="Courier New" w:cs="Courier New"/>
        </w:rPr>
      </w:pPr>
    </w:p>
    <w:p w14:paraId="78A2C0D8"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Figure 5.1, below, shows the power sector over the future horizon. We can see a significantly higher installed capacity, as the demand has increased due to the correlation of GDP PPP and population.</w:t>
      </w:r>
    </w:p>
    <w:p w14:paraId="16CD1469" w14:textId="77777777" w:rsidR="007A3E72" w:rsidRDefault="007A3E72" w:rsidP="007A3E72">
      <w:pPr>
        <w:autoSpaceDE w:val="0"/>
        <w:autoSpaceDN w:val="0"/>
        <w:adjustRightInd w:val="0"/>
        <w:spacing w:after="0" w:line="240" w:lineRule="auto"/>
        <w:rPr>
          <w:rFonts w:ascii="Courier New" w:hAnsi="Courier New" w:cs="Courier New"/>
        </w:rPr>
      </w:pPr>
    </w:p>
    <w:p w14:paraId="5494B006" w14:textId="77777777" w:rsidR="007A3E72" w:rsidRDefault="007A3E72" w:rsidP="007A3E7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](assets/Figure_5.1.png){width=100%}</w:t>
      </w:r>
    </w:p>
    <w:p w14:paraId="6731B2A4" w14:textId="77777777" w:rsidR="007A3E72" w:rsidRDefault="007A3E72" w:rsidP="007A3E72">
      <w:pPr>
        <w:autoSpaceDE w:val="0"/>
        <w:autoSpaceDN w:val="0"/>
        <w:adjustRightInd w:val="0"/>
        <w:spacing w:after="0" w:line="240" w:lineRule="auto"/>
        <w:rPr>
          <w:rFonts w:ascii="Courier New" w:hAnsi="Courier New" w:cs="Courier New"/>
        </w:rPr>
      </w:pPr>
    </w:p>
    <w:p w14:paraId="789F1CF5"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5.1:*</w:t>
      </w:r>
      <w:proofErr w:type="gramEnd"/>
      <w:r>
        <w:rPr>
          <w:rFonts w:ascii="Courier New" w:hAnsi="Courier New" w:cs="Courier New"/>
        </w:rPr>
        <w:t>* Visualisation of the power sector</w:t>
      </w:r>
    </w:p>
    <w:p w14:paraId="0B26EBFA" w14:textId="77777777" w:rsidR="007A3E72" w:rsidRDefault="007A3E72" w:rsidP="007A3E72">
      <w:pPr>
        <w:autoSpaceDE w:val="0"/>
        <w:autoSpaceDN w:val="0"/>
        <w:adjustRightInd w:val="0"/>
        <w:spacing w:after="0" w:line="240" w:lineRule="auto"/>
        <w:rPr>
          <w:rFonts w:ascii="Courier New" w:hAnsi="Courier New" w:cs="Courier New"/>
        </w:rPr>
      </w:pPr>
    </w:p>
    <w:p w14:paraId="6F378ACB"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40D477B2" w14:textId="77777777" w:rsidR="007A3E72" w:rsidRDefault="007A3E72" w:rsidP="007A3E72">
      <w:pPr>
        <w:autoSpaceDE w:val="0"/>
        <w:autoSpaceDN w:val="0"/>
        <w:adjustRightInd w:val="0"/>
        <w:spacing w:after="0" w:line="240" w:lineRule="auto"/>
        <w:rPr>
          <w:rFonts w:ascii="Courier New" w:hAnsi="Courier New" w:cs="Courier New"/>
        </w:rPr>
      </w:pPr>
    </w:p>
    <w:p w14:paraId="3200BB83" w14:textId="77777777" w:rsidR="007A3E72" w:rsidRDefault="007A3E72" w:rsidP="007A3E7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hands-on we added a service demand by correlation. Specifically, GDP purchasing power parity and population. We saw that we could make inferences on how the demand will grow based on these using </w:t>
      </w:r>
      <w:proofErr w:type="spellStart"/>
      <w:r>
        <w:rPr>
          <w:rFonts w:ascii="Courier New" w:hAnsi="Courier New" w:cs="Courier New"/>
        </w:rPr>
        <w:t>seperate</w:t>
      </w:r>
      <w:proofErr w:type="spellEnd"/>
      <w:r>
        <w:rPr>
          <w:rFonts w:ascii="Courier New" w:hAnsi="Courier New" w:cs="Courier New"/>
        </w:rPr>
        <w:t xml:space="preserve"> files in MUSE.</w:t>
      </w:r>
    </w:p>
    <w:p w14:paraId="7F4CB7D7" w14:textId="77777777" w:rsidR="001B550D" w:rsidRDefault="001B550D"/>
    <w:sectPr w:rsidR="001B550D" w:rsidSect="00543C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6"/>
    <w:rsid w:val="0016573E"/>
    <w:rsid w:val="001802F3"/>
    <w:rsid w:val="001B550D"/>
    <w:rsid w:val="00332347"/>
    <w:rsid w:val="00355076"/>
    <w:rsid w:val="00355EE3"/>
    <w:rsid w:val="00420C53"/>
    <w:rsid w:val="00426A05"/>
    <w:rsid w:val="004E199D"/>
    <w:rsid w:val="005F645A"/>
    <w:rsid w:val="00657E0A"/>
    <w:rsid w:val="00675B79"/>
    <w:rsid w:val="006E79D0"/>
    <w:rsid w:val="0074760A"/>
    <w:rsid w:val="007A3E72"/>
    <w:rsid w:val="00876584"/>
    <w:rsid w:val="00902CF3"/>
    <w:rsid w:val="00921B15"/>
    <w:rsid w:val="00A314B7"/>
    <w:rsid w:val="00B66A5B"/>
    <w:rsid w:val="00BC5789"/>
    <w:rsid w:val="00C0681B"/>
    <w:rsid w:val="00D32316"/>
    <w:rsid w:val="00D41A05"/>
    <w:rsid w:val="00D80292"/>
    <w:rsid w:val="00DA059E"/>
    <w:rsid w:val="00DE634C"/>
    <w:rsid w:val="00E33C54"/>
    <w:rsid w:val="00F335B9"/>
    <w:rsid w:val="00F526D1"/>
    <w:rsid w:val="00FD5941"/>
    <w:rsid w:val="00FE16A2"/>
    <w:rsid w:val="00FE5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AAFD"/>
  <w15:chartTrackingRefBased/>
  <w15:docId w15:val="{510C34BA-729C-40F8-9BC1-F51EF215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3E72"/>
    <w:pPr>
      <w:spacing w:after="0" w:line="240" w:lineRule="auto"/>
    </w:pPr>
  </w:style>
  <w:style w:type="character" w:styleId="CommentReference">
    <w:name w:val="annotation reference"/>
    <w:basedOn w:val="DefaultParagraphFont"/>
    <w:uiPriority w:val="99"/>
    <w:semiHidden/>
    <w:unhideWhenUsed/>
    <w:rsid w:val="00D32316"/>
    <w:rPr>
      <w:sz w:val="16"/>
      <w:szCs w:val="16"/>
    </w:rPr>
  </w:style>
  <w:style w:type="paragraph" w:styleId="CommentText">
    <w:name w:val="annotation text"/>
    <w:basedOn w:val="Normal"/>
    <w:link w:val="CommentTextChar"/>
    <w:uiPriority w:val="99"/>
    <w:unhideWhenUsed/>
    <w:rsid w:val="00D32316"/>
    <w:pPr>
      <w:spacing w:line="240" w:lineRule="auto"/>
    </w:pPr>
    <w:rPr>
      <w:sz w:val="20"/>
      <w:szCs w:val="20"/>
    </w:rPr>
  </w:style>
  <w:style w:type="character" w:customStyle="1" w:styleId="CommentTextChar">
    <w:name w:val="Comment Text Char"/>
    <w:basedOn w:val="DefaultParagraphFont"/>
    <w:link w:val="CommentText"/>
    <w:uiPriority w:val="99"/>
    <w:rsid w:val="00D32316"/>
    <w:rPr>
      <w:sz w:val="20"/>
      <w:szCs w:val="20"/>
    </w:rPr>
  </w:style>
  <w:style w:type="paragraph" w:styleId="CommentSubject">
    <w:name w:val="annotation subject"/>
    <w:basedOn w:val="CommentText"/>
    <w:next w:val="CommentText"/>
    <w:link w:val="CommentSubjectChar"/>
    <w:uiPriority w:val="99"/>
    <w:semiHidden/>
    <w:unhideWhenUsed/>
    <w:rsid w:val="00D32316"/>
    <w:rPr>
      <w:b/>
      <w:bCs/>
    </w:rPr>
  </w:style>
  <w:style w:type="character" w:customStyle="1" w:styleId="CommentSubjectChar">
    <w:name w:val="Comment Subject Char"/>
    <w:basedOn w:val="CommentTextChar"/>
    <w:link w:val="CommentSubject"/>
    <w:uiPriority w:val="99"/>
    <w:semiHidden/>
    <w:rsid w:val="00D323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29</cp:revision>
  <dcterms:created xsi:type="dcterms:W3CDTF">2022-03-09T23:12:00Z</dcterms:created>
  <dcterms:modified xsi:type="dcterms:W3CDTF">2022-03-10T09:23:00Z</dcterms:modified>
</cp:coreProperties>
</file>