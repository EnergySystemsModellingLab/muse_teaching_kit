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E4B5"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
    <w:p w14:paraId="4477D1F0"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b/>
          <w:bCs/>
          <w:sz w:val="40"/>
          <w:szCs w:val="40"/>
        </w:rPr>
        <w:t xml:space="preserve">title: "Hands </w:t>
      </w:r>
      <w:proofErr w:type="gramStart"/>
      <w:r>
        <w:rPr>
          <w:rFonts w:ascii="Courier New" w:hAnsi="Courier New" w:cs="Courier New"/>
          <w:b/>
          <w:bCs/>
          <w:sz w:val="40"/>
          <w:szCs w:val="40"/>
        </w:rPr>
        <w:t>On</w:t>
      </w:r>
      <w:proofErr w:type="gramEnd"/>
      <w:r>
        <w:rPr>
          <w:rFonts w:ascii="Courier New" w:hAnsi="Courier New" w:cs="Courier New"/>
          <w:b/>
          <w:bCs/>
          <w:sz w:val="40"/>
          <w:szCs w:val="40"/>
        </w:rPr>
        <w:t xml:space="preserve"> Exercise 4: Adding a technology"</w:t>
      </w:r>
    </w:p>
    <w:p w14:paraId="43BDCA64"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630A2EE0"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Adding a technology</w:t>
      </w:r>
    </w:p>
    <w:p w14:paraId="18B52B55"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794C1B31"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7BC134B"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53D250D"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
    <w:p w14:paraId="15C3207E" w14:textId="77777777" w:rsidR="00B25ACD" w:rsidRDefault="00B25ACD" w:rsidP="00B25ACD">
      <w:pPr>
        <w:autoSpaceDE w:val="0"/>
        <w:autoSpaceDN w:val="0"/>
        <w:adjustRightInd w:val="0"/>
        <w:spacing w:after="0" w:line="240" w:lineRule="auto"/>
        <w:rPr>
          <w:rFonts w:ascii="Courier New" w:hAnsi="Courier New" w:cs="Courier New"/>
        </w:rPr>
      </w:pPr>
    </w:p>
    <w:p w14:paraId="79C24129" w14:textId="77777777" w:rsidR="00B25ACD" w:rsidRDefault="00B25ACD" w:rsidP="00B25ACD">
      <w:pPr>
        <w:autoSpaceDE w:val="0"/>
        <w:autoSpaceDN w:val="0"/>
        <w:adjustRightInd w:val="0"/>
        <w:spacing w:after="0" w:line="240" w:lineRule="auto"/>
        <w:rPr>
          <w:rFonts w:ascii="Courier New" w:hAnsi="Courier New" w:cs="Courier New"/>
        </w:rPr>
      </w:pPr>
    </w:p>
    <w:p w14:paraId="2C4AB55C" w14:textId="77777777" w:rsidR="00B25ACD" w:rsidRDefault="00B25ACD" w:rsidP="00B25ACD">
      <w:pPr>
        <w:autoSpaceDE w:val="0"/>
        <w:autoSpaceDN w:val="0"/>
        <w:adjustRightInd w:val="0"/>
        <w:spacing w:after="0" w:line="240" w:lineRule="auto"/>
        <w:rPr>
          <w:rFonts w:ascii="Courier New" w:hAnsi="Courier New" w:cs="Courier New"/>
        </w:rPr>
      </w:pPr>
    </w:p>
    <w:p w14:paraId="491C60D0"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0BAF5F6" w14:textId="77777777" w:rsidR="00B25ACD" w:rsidRDefault="00B25ACD" w:rsidP="00B25ACD">
      <w:pPr>
        <w:autoSpaceDE w:val="0"/>
        <w:autoSpaceDN w:val="0"/>
        <w:adjustRightInd w:val="0"/>
        <w:spacing w:after="0" w:line="240" w:lineRule="auto"/>
        <w:rPr>
          <w:rFonts w:ascii="Courier New" w:hAnsi="Courier New" w:cs="Courier New"/>
        </w:rPr>
      </w:pPr>
    </w:p>
    <w:p w14:paraId="7F7AB581"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Learn how to add a new technology in MUSE</w:t>
      </w:r>
    </w:p>
    <w:p w14:paraId="21921F95" w14:textId="77777777" w:rsidR="00B25ACD" w:rsidRDefault="00B25ACD" w:rsidP="00B25ACD">
      <w:pPr>
        <w:autoSpaceDE w:val="0"/>
        <w:autoSpaceDN w:val="0"/>
        <w:adjustRightInd w:val="0"/>
        <w:spacing w:after="0" w:line="240" w:lineRule="auto"/>
        <w:rPr>
          <w:rFonts w:ascii="Courier New" w:hAnsi="Courier New" w:cs="Courier New"/>
        </w:rPr>
      </w:pPr>
    </w:p>
    <w:p w14:paraId="7DD26B92"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Addition of solar PV</w:t>
      </w:r>
    </w:p>
    <w:p w14:paraId="0C75B515" w14:textId="77777777" w:rsidR="00B25ACD" w:rsidRDefault="00B25ACD" w:rsidP="00B25ACD">
      <w:pPr>
        <w:autoSpaceDE w:val="0"/>
        <w:autoSpaceDN w:val="0"/>
        <w:adjustRightInd w:val="0"/>
        <w:spacing w:after="0" w:line="240" w:lineRule="auto"/>
        <w:rPr>
          <w:rFonts w:ascii="Courier New" w:hAnsi="Courier New" w:cs="Courier New"/>
        </w:rPr>
      </w:pPr>
    </w:p>
    <w:p w14:paraId="1AB08F9E" w14:textId="5F3B3E98"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In this section, we will add solar photovoltaics to the default model.</w:t>
      </w:r>
      <w:r w:rsidR="00EC3BE0">
        <w:rPr>
          <w:rFonts w:ascii="Courier New" w:hAnsi="Courier New" w:cs="Courier New"/>
        </w:rPr>
        <w:t xml:space="preserve"> We will be starting from scratch and not continuing with the examples from hands-on 2 and 3. Therefore, t</w:t>
      </w:r>
      <w:r>
        <w:rPr>
          <w:rFonts w:ascii="Courier New" w:hAnsi="Courier New" w:cs="Courier New"/>
        </w:rPr>
        <w:t>o achieve this, we must modify the input files in the default example</w:t>
      </w:r>
      <w:ins w:id="0" w:author="Kell, Alexander J M" w:date="2022-03-10T09:05:00Z">
        <w:r w:rsidR="00EC3BE0">
          <w:rPr>
            <w:rFonts w:ascii="Courier New" w:hAnsi="Courier New" w:cs="Courier New"/>
          </w:rPr>
          <w:t xml:space="preserve"> (default.zip) which can be found in </w:t>
        </w:r>
      </w:ins>
      <w:r w:rsidR="00EC3BE0">
        <w:rPr>
          <w:rFonts w:ascii="Courier New" w:hAnsi="Courier New" w:cs="Courier New"/>
        </w:rPr>
        <w:t xml:space="preserve">the </w:t>
      </w:r>
      <w:proofErr w:type="spellStart"/>
      <w:r w:rsidR="00EC3BE0">
        <w:rPr>
          <w:rFonts w:ascii="Courier New" w:hAnsi="Courier New" w:cs="Courier New"/>
        </w:rPr>
        <w:t>zenodo</w:t>
      </w:r>
      <w:proofErr w:type="spellEnd"/>
      <w:r w:rsidR="00EC3BE0">
        <w:rPr>
          <w:rFonts w:ascii="Courier New" w:hAnsi="Courier New" w:cs="Courier New"/>
        </w:rPr>
        <w:t xml:space="preserve"> link provided below</w:t>
      </w:r>
      <w:r>
        <w:rPr>
          <w:rFonts w:ascii="Courier New" w:hAnsi="Courier New" w:cs="Courier New"/>
        </w:rPr>
        <w:t>.</w:t>
      </w:r>
    </w:p>
    <w:p w14:paraId="02826197" w14:textId="77777777" w:rsidR="00B25ACD" w:rsidRDefault="00B25ACD" w:rsidP="00B25ACD">
      <w:pPr>
        <w:autoSpaceDE w:val="0"/>
        <w:autoSpaceDN w:val="0"/>
        <w:adjustRightInd w:val="0"/>
        <w:spacing w:after="0" w:line="240" w:lineRule="auto"/>
        <w:rPr>
          <w:rFonts w:ascii="Courier New" w:hAnsi="Courier New" w:cs="Courier New"/>
        </w:rPr>
      </w:pPr>
    </w:p>
    <w:p w14:paraId="5EE69261"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Technodata</w:t>
      </w:r>
      <w:proofErr w:type="spellEnd"/>
      <w:r>
        <w:rPr>
          <w:rFonts w:ascii="Courier New" w:hAnsi="Courier New" w:cs="Courier New"/>
        </w:rPr>
        <w:t xml:space="preserve"> Input</w:t>
      </w:r>
    </w:p>
    <w:p w14:paraId="4E8A79BE" w14:textId="77777777" w:rsidR="00B25ACD" w:rsidRDefault="00B25ACD" w:rsidP="00B25ACD">
      <w:pPr>
        <w:autoSpaceDE w:val="0"/>
        <w:autoSpaceDN w:val="0"/>
        <w:adjustRightInd w:val="0"/>
        <w:spacing w:after="0" w:line="240" w:lineRule="auto"/>
        <w:rPr>
          <w:rFonts w:ascii="Courier New" w:hAnsi="Courier New" w:cs="Courier New"/>
        </w:rPr>
      </w:pPr>
    </w:p>
    <w:p w14:paraId="316D4B16"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We must note, before starting, that we require consistency in input and output units. For example, if capacity is in PJ, the same basis would be needed for the output files `CommIn.csv` and `CommOut.csv`. In addition, across sectors a commodity needs to maintain the same unit. In these examples, we use the unit petajoule (PJ).</w:t>
      </w:r>
    </w:p>
    <w:p w14:paraId="48E65565" w14:textId="77777777" w:rsidR="00B25ACD" w:rsidRDefault="00B25ACD" w:rsidP="00B25ACD">
      <w:pPr>
        <w:autoSpaceDE w:val="0"/>
        <w:autoSpaceDN w:val="0"/>
        <w:adjustRightInd w:val="0"/>
        <w:spacing w:after="0" w:line="240" w:lineRule="auto"/>
        <w:rPr>
          <w:rFonts w:ascii="Courier New" w:hAnsi="Courier New" w:cs="Courier New"/>
        </w:rPr>
      </w:pPr>
    </w:p>
    <w:p w14:paraId="4766EBB1" w14:textId="5E900916"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Next, we will edit the `CommIn.csv` file</w:t>
      </w:r>
      <w:ins w:id="1" w:author="Simon Patterson" w:date="2022-03-09T22:38:00Z">
        <w:r w:rsidR="00011D6F">
          <w:rPr>
            <w:rFonts w:ascii="Courier New" w:hAnsi="Courier New" w:cs="Courier New"/>
          </w:rPr>
          <w:t xml:space="preserve"> in the power sector</w:t>
        </w:r>
      </w:ins>
      <w:r>
        <w:rPr>
          <w:rFonts w:ascii="Courier New" w:hAnsi="Courier New" w:cs="Courier New"/>
        </w:rPr>
        <w:t>, which specifies the commodities consumed by solar photovoltaics.</w:t>
      </w:r>
    </w:p>
    <w:p w14:paraId="526CC3A2" w14:textId="77777777" w:rsidR="00B25ACD" w:rsidRDefault="00B25ACD" w:rsidP="00B25ACD">
      <w:pPr>
        <w:autoSpaceDE w:val="0"/>
        <w:autoSpaceDN w:val="0"/>
        <w:adjustRightInd w:val="0"/>
        <w:spacing w:after="0" w:line="240" w:lineRule="auto"/>
        <w:rPr>
          <w:rFonts w:ascii="Courier New" w:hAnsi="Courier New" w:cs="Courier New"/>
        </w:rPr>
      </w:pPr>
    </w:p>
    <w:p w14:paraId="319A11FE"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The table below shows the original `CommIn.csv` version in normal text, and the added column and row in bold.</w:t>
      </w:r>
    </w:p>
    <w:p w14:paraId="7EB10593" w14:textId="77777777" w:rsidR="00B25ACD" w:rsidRDefault="00B25ACD" w:rsidP="00B25ACD">
      <w:pPr>
        <w:autoSpaceDE w:val="0"/>
        <w:autoSpaceDN w:val="0"/>
        <w:adjustRightInd w:val="0"/>
        <w:spacing w:after="0" w:line="240" w:lineRule="auto"/>
        <w:rPr>
          <w:rFonts w:ascii="Courier New" w:hAnsi="Courier New" w:cs="Courier New"/>
        </w:rPr>
      </w:pPr>
    </w:p>
    <w:p w14:paraId="682FE378"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](assets/Figure_4.1.png){width=100%}</w:t>
      </w:r>
    </w:p>
    <w:p w14:paraId="1036513B" w14:textId="77777777" w:rsidR="00B25ACD" w:rsidRDefault="00B25ACD" w:rsidP="00B25ACD">
      <w:pPr>
        <w:autoSpaceDE w:val="0"/>
        <w:autoSpaceDN w:val="0"/>
        <w:adjustRightInd w:val="0"/>
        <w:spacing w:after="0" w:line="240" w:lineRule="auto"/>
        <w:rPr>
          <w:rFonts w:ascii="Courier New" w:hAnsi="Courier New" w:cs="Courier New"/>
        </w:rPr>
      </w:pPr>
    </w:p>
    <w:p w14:paraId="0ED707B9"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4.1:*</w:t>
      </w:r>
      <w:proofErr w:type="gramEnd"/>
      <w:r>
        <w:rPr>
          <w:rFonts w:ascii="Courier New" w:hAnsi="Courier New" w:cs="Courier New"/>
        </w:rPr>
        <w:t>* Modified CommIn.csv file for the power sector</w:t>
      </w:r>
    </w:p>
    <w:p w14:paraId="6A4FFC07" w14:textId="77777777" w:rsidR="00B25ACD" w:rsidRDefault="00B25ACD" w:rsidP="00B25ACD">
      <w:pPr>
        <w:autoSpaceDE w:val="0"/>
        <w:autoSpaceDN w:val="0"/>
        <w:adjustRightInd w:val="0"/>
        <w:spacing w:after="0" w:line="240" w:lineRule="auto"/>
        <w:rPr>
          <w:rFonts w:ascii="Courier New" w:hAnsi="Courier New" w:cs="Courier New"/>
        </w:rPr>
      </w:pPr>
    </w:p>
    <w:p w14:paraId="19847EBF"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We must first add a new row at the bottom of the file, to indicate the new solar photovoltaic technology:</w:t>
      </w:r>
    </w:p>
    <w:p w14:paraId="0AFF35F0" w14:textId="77777777" w:rsidR="00B25ACD" w:rsidRDefault="00B25ACD" w:rsidP="00B25ACD">
      <w:pPr>
        <w:autoSpaceDE w:val="0"/>
        <w:autoSpaceDN w:val="0"/>
        <w:adjustRightInd w:val="0"/>
        <w:spacing w:after="0" w:line="240" w:lineRule="auto"/>
        <w:rPr>
          <w:rFonts w:ascii="Courier New" w:hAnsi="Courier New" w:cs="Courier New"/>
        </w:rPr>
      </w:pPr>
    </w:p>
    <w:p w14:paraId="7BC4F5C6"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we call this technology `</w:t>
      </w:r>
      <w:proofErr w:type="spellStart"/>
      <w:r>
        <w:rPr>
          <w:rFonts w:ascii="Courier New" w:hAnsi="Courier New" w:cs="Courier New"/>
        </w:rPr>
        <w:t>solarPV</w:t>
      </w:r>
      <w:proofErr w:type="spellEnd"/>
      <w:r>
        <w:rPr>
          <w:rFonts w:ascii="Courier New" w:hAnsi="Courier New" w:cs="Courier New"/>
        </w:rPr>
        <w:t>`</w:t>
      </w:r>
    </w:p>
    <w:p w14:paraId="4E15B8F8"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place it in region `R1`</w:t>
      </w:r>
    </w:p>
    <w:p w14:paraId="3265EEAA"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the data in this row is associated to the year 2020</w:t>
      </w:r>
    </w:p>
    <w:p w14:paraId="0B81D12B"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the input type is fixed</w:t>
      </w:r>
    </w:p>
    <w:p w14:paraId="0E421732"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solarPV</w:t>
      </w:r>
      <w:proofErr w:type="spellEnd"/>
      <w:r>
        <w:rPr>
          <w:rFonts w:ascii="Courier New" w:hAnsi="Courier New" w:cs="Courier New"/>
        </w:rPr>
        <w:t>` consumes solar</w:t>
      </w:r>
    </w:p>
    <w:p w14:paraId="188091F6" w14:textId="77777777" w:rsidR="00B25ACD" w:rsidRDefault="00B25ACD" w:rsidP="00B25ACD">
      <w:pPr>
        <w:autoSpaceDE w:val="0"/>
        <w:autoSpaceDN w:val="0"/>
        <w:adjustRightInd w:val="0"/>
        <w:spacing w:after="0" w:line="240" w:lineRule="auto"/>
        <w:rPr>
          <w:rFonts w:ascii="Courier New" w:hAnsi="Courier New" w:cs="Courier New"/>
        </w:rPr>
      </w:pPr>
    </w:p>
    <w:p w14:paraId="176C5812"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As the solar commodity has not been previously defined, we must define it by adding a column, which we will call `solar`. We fill out the entries in the solar column, </w:t>
      </w:r>
      <w:proofErr w:type="spellStart"/>
      <w:r>
        <w:rPr>
          <w:rFonts w:ascii="Courier New" w:hAnsi="Courier New" w:cs="Courier New"/>
        </w:rPr>
        <w:t>ie</w:t>
      </w:r>
      <w:proofErr w:type="spellEnd"/>
      <w:r>
        <w:rPr>
          <w:rFonts w:ascii="Courier New" w:hAnsi="Courier New" w:cs="Courier New"/>
        </w:rPr>
        <w:t>. that neither `</w:t>
      </w:r>
      <w:proofErr w:type="spellStart"/>
      <w:r>
        <w:rPr>
          <w:rFonts w:ascii="Courier New" w:hAnsi="Courier New" w:cs="Courier New"/>
        </w:rPr>
        <w:t>gasCCGT</w:t>
      </w:r>
      <w:proofErr w:type="spellEnd"/>
      <w:r>
        <w:rPr>
          <w:rFonts w:ascii="Courier New" w:hAnsi="Courier New" w:cs="Courier New"/>
        </w:rPr>
        <w:t>` nor `</w:t>
      </w:r>
      <w:proofErr w:type="spellStart"/>
      <w:r>
        <w:rPr>
          <w:rFonts w:ascii="Courier New" w:hAnsi="Courier New" w:cs="Courier New"/>
        </w:rPr>
        <w:t>windturbine</w:t>
      </w:r>
      <w:proofErr w:type="spellEnd"/>
      <w:r>
        <w:rPr>
          <w:rFonts w:ascii="Courier New" w:hAnsi="Courier New" w:cs="Courier New"/>
        </w:rPr>
        <w:t>` consume solar.</w:t>
      </w:r>
    </w:p>
    <w:p w14:paraId="327B6BE1" w14:textId="77777777" w:rsidR="00B25ACD" w:rsidRDefault="00B25ACD" w:rsidP="00B25ACD">
      <w:pPr>
        <w:autoSpaceDE w:val="0"/>
        <w:autoSpaceDN w:val="0"/>
        <w:adjustRightInd w:val="0"/>
        <w:spacing w:after="0" w:line="240" w:lineRule="auto"/>
        <w:rPr>
          <w:rFonts w:ascii="Courier New" w:hAnsi="Courier New" w:cs="Courier New"/>
        </w:rPr>
      </w:pPr>
    </w:p>
    <w:p w14:paraId="43E65933" w14:textId="59504C63"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We repeat this process for the file: `CommOut.csv`. This file specifies the output of the technology. In our case, solar photovoltaics only output electricity. This is unlike `</w:t>
      </w:r>
      <w:proofErr w:type="spellStart"/>
      <w:r>
        <w:rPr>
          <w:rFonts w:ascii="Courier New" w:hAnsi="Courier New" w:cs="Courier New"/>
        </w:rPr>
        <w:t>gasCCGT</w:t>
      </w:r>
      <w:proofErr w:type="spellEnd"/>
      <w:r>
        <w:rPr>
          <w:rFonts w:ascii="Courier New" w:hAnsi="Courier New" w:cs="Courier New"/>
        </w:rPr>
        <w:t>` which also outputs `C</w:t>
      </w:r>
      <w:r w:rsidR="00EC3BE0">
        <w:rPr>
          <w:rFonts w:ascii="Courier New" w:hAnsi="Courier New" w:cs="Courier New"/>
        </w:rPr>
        <w:t>O</w:t>
      </w:r>
      <w:r>
        <w:rPr>
          <w:rFonts w:ascii="Courier New" w:hAnsi="Courier New" w:cs="Courier New"/>
        </w:rPr>
        <w:t>2f`, or carbon dioxide.</w:t>
      </w:r>
    </w:p>
    <w:p w14:paraId="76F8D7C9" w14:textId="77777777" w:rsidR="00B25ACD" w:rsidRDefault="00B25ACD" w:rsidP="00B25ACD">
      <w:pPr>
        <w:autoSpaceDE w:val="0"/>
        <w:autoSpaceDN w:val="0"/>
        <w:adjustRightInd w:val="0"/>
        <w:spacing w:after="0" w:line="240" w:lineRule="auto"/>
        <w:rPr>
          <w:rFonts w:ascii="Courier New" w:hAnsi="Courier New" w:cs="Courier New"/>
        </w:rPr>
      </w:pPr>
    </w:p>
    <w:p w14:paraId="437B2731"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](assets/Figure_4.2.png){width=100%}</w:t>
      </w:r>
    </w:p>
    <w:p w14:paraId="669B4F4D" w14:textId="77777777" w:rsidR="00B25ACD" w:rsidRDefault="00B25ACD" w:rsidP="00B25ACD">
      <w:pPr>
        <w:autoSpaceDE w:val="0"/>
        <w:autoSpaceDN w:val="0"/>
        <w:adjustRightInd w:val="0"/>
        <w:spacing w:after="0" w:line="240" w:lineRule="auto"/>
        <w:rPr>
          <w:rFonts w:ascii="Courier New" w:hAnsi="Courier New" w:cs="Courier New"/>
        </w:rPr>
      </w:pPr>
    </w:p>
    <w:p w14:paraId="6F3E2844"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4.2:*</w:t>
      </w:r>
      <w:proofErr w:type="gramEnd"/>
      <w:r>
        <w:rPr>
          <w:rFonts w:ascii="Courier New" w:hAnsi="Courier New" w:cs="Courier New"/>
        </w:rPr>
        <w:t>* Modified CommOut.csv file for the power sector</w:t>
      </w:r>
    </w:p>
    <w:p w14:paraId="3E9BBD1A" w14:textId="77777777" w:rsidR="00B25ACD" w:rsidRDefault="00B25ACD" w:rsidP="00B25ACD">
      <w:pPr>
        <w:autoSpaceDE w:val="0"/>
        <w:autoSpaceDN w:val="0"/>
        <w:adjustRightInd w:val="0"/>
        <w:spacing w:after="0" w:line="240" w:lineRule="auto"/>
        <w:rPr>
          <w:rFonts w:ascii="Courier New" w:hAnsi="Courier New" w:cs="Courier New"/>
        </w:rPr>
      </w:pPr>
    </w:p>
    <w:p w14:paraId="77B266C8" w14:textId="1371FD48"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Similar to</w:t>
      </w:r>
      <w:proofErr w:type="gramEnd"/>
      <w:r>
        <w:rPr>
          <w:rFonts w:ascii="Courier New" w:hAnsi="Courier New" w:cs="Courier New"/>
        </w:rPr>
        <w:t xml:space="preserve"> the </w:t>
      </w:r>
      <w:proofErr w:type="spellStart"/>
      <w:r>
        <w:rPr>
          <w:rFonts w:ascii="Courier New" w:hAnsi="Courier New" w:cs="Courier New"/>
        </w:rPr>
        <w:t>the</w:t>
      </w:r>
      <w:proofErr w:type="spellEnd"/>
      <w:r>
        <w:rPr>
          <w:rFonts w:ascii="Courier New" w:hAnsi="Courier New" w:cs="Courier New"/>
        </w:rPr>
        <w:t xml:space="preserve"> `CommIn.csv`, we create a new row, and add in the solar commodity. We must ensure that we call our new commodity and technologies the same as the previous file for MUSE to successfully run</w:t>
      </w:r>
      <w:r w:rsidR="002570BA">
        <w:rPr>
          <w:rFonts w:ascii="Courier New" w:hAnsi="Courier New" w:cs="Courier New"/>
        </w:rPr>
        <w:t>,</w:t>
      </w:r>
      <w:r>
        <w:rPr>
          <w:rFonts w:ascii="Courier New" w:hAnsi="Courier New" w:cs="Courier New"/>
        </w:rPr>
        <w:t xml:space="preserve"> </w:t>
      </w:r>
      <w:proofErr w:type="gramStart"/>
      <w:r w:rsidR="002570BA">
        <w:rPr>
          <w:rFonts w:ascii="Courier New" w:hAnsi="Courier New" w:cs="Courier New"/>
        </w:rPr>
        <w:t>i.e.</w:t>
      </w:r>
      <w:proofErr w:type="gramEnd"/>
      <w:r w:rsidR="002570BA">
        <w:rPr>
          <w:rFonts w:ascii="Courier New" w:hAnsi="Courier New" w:cs="Courier New"/>
        </w:rPr>
        <w:t xml:space="preserve"> </w:t>
      </w:r>
      <w:r>
        <w:rPr>
          <w:rFonts w:ascii="Courier New" w:hAnsi="Courier New" w:cs="Courier New"/>
        </w:rPr>
        <w:t>`solar` and `</w:t>
      </w:r>
      <w:proofErr w:type="spellStart"/>
      <w:r>
        <w:rPr>
          <w:rFonts w:ascii="Courier New" w:hAnsi="Courier New" w:cs="Courier New"/>
        </w:rPr>
        <w:t>solarPV</w:t>
      </w:r>
      <w:proofErr w:type="spellEnd"/>
      <w:r>
        <w:rPr>
          <w:rFonts w:ascii="Courier New" w:hAnsi="Courier New" w:cs="Courier New"/>
        </w:rPr>
        <w:t>`.</w:t>
      </w:r>
      <w:r w:rsidR="00EC3BE0">
        <w:rPr>
          <w:rFonts w:ascii="Courier New" w:hAnsi="Courier New" w:cs="Courier New"/>
        </w:rPr>
        <w:t xml:space="preserve"> Please note that the commodity names are case-sensitive.</w:t>
      </w:r>
    </w:p>
    <w:p w14:paraId="121E0CC8" w14:textId="77777777" w:rsidR="00B25ACD" w:rsidRDefault="00B25ACD" w:rsidP="00B25ACD">
      <w:pPr>
        <w:autoSpaceDE w:val="0"/>
        <w:autoSpaceDN w:val="0"/>
        <w:adjustRightInd w:val="0"/>
        <w:spacing w:after="0" w:line="240" w:lineRule="auto"/>
        <w:rPr>
          <w:rFonts w:ascii="Courier New" w:hAnsi="Courier New" w:cs="Courier New"/>
        </w:rPr>
      </w:pPr>
    </w:p>
    <w:p w14:paraId="25DD0D87"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Please note that we use flat forward extension of the values when only one value is defined. For example, in the `CommOut.csv` we only provide data for the year 2020. </w:t>
      </w:r>
      <w:proofErr w:type="gramStart"/>
      <w:r>
        <w:rPr>
          <w:rFonts w:ascii="Courier New" w:hAnsi="Courier New" w:cs="Courier New"/>
        </w:rPr>
        <w:t>Therefore</w:t>
      </w:r>
      <w:proofErr w:type="gramEnd"/>
      <w:r>
        <w:rPr>
          <w:rFonts w:ascii="Courier New" w:hAnsi="Courier New" w:cs="Courier New"/>
        </w:rPr>
        <w:t xml:space="preserve"> for the benchmark years, 2025, 2030, 2035â€¦ we assume the data remains unchanged from 2020.</w:t>
      </w:r>
    </w:p>
    <w:p w14:paraId="2C5CC8B7" w14:textId="77777777" w:rsidR="00B25ACD" w:rsidRDefault="00B25ACD" w:rsidP="00B25ACD">
      <w:pPr>
        <w:autoSpaceDE w:val="0"/>
        <w:autoSpaceDN w:val="0"/>
        <w:adjustRightInd w:val="0"/>
        <w:spacing w:after="0" w:line="240" w:lineRule="auto"/>
        <w:rPr>
          <w:rFonts w:ascii="Courier New" w:hAnsi="Courier New" w:cs="Courier New"/>
        </w:rPr>
      </w:pPr>
    </w:p>
    <w:p w14:paraId="7E8CD1B2" w14:textId="3CF34A8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The next file to modify is the `ExistingCapacity.csv` file. This file details the existing capacity of each technology, per benchmark year. For this example, we will set the existing capacity to be 0.5 for all technologies in the base year and 0 for the remaining years. Please note, that the model interpolates between </w:t>
      </w:r>
      <w:r w:rsidR="00EC3BE0">
        <w:rPr>
          <w:rFonts w:ascii="Courier New" w:hAnsi="Courier New" w:cs="Courier New"/>
        </w:rPr>
        <w:t xml:space="preserve">benchmark </w:t>
      </w:r>
      <w:r>
        <w:rPr>
          <w:rFonts w:ascii="Courier New" w:hAnsi="Courier New" w:cs="Courier New"/>
        </w:rPr>
        <w:t>years linearly.</w:t>
      </w:r>
    </w:p>
    <w:p w14:paraId="7B5582DC" w14:textId="77777777" w:rsidR="00B25ACD" w:rsidRDefault="00B25ACD" w:rsidP="00B25ACD">
      <w:pPr>
        <w:autoSpaceDE w:val="0"/>
        <w:autoSpaceDN w:val="0"/>
        <w:adjustRightInd w:val="0"/>
        <w:spacing w:after="0" w:line="240" w:lineRule="auto"/>
        <w:rPr>
          <w:rFonts w:ascii="Courier New" w:hAnsi="Courier New" w:cs="Courier New"/>
        </w:rPr>
      </w:pPr>
    </w:p>
    <w:p w14:paraId="1A8A3307"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](assets/Figure_4.3.png){width=100%}</w:t>
      </w:r>
    </w:p>
    <w:p w14:paraId="42D445D2" w14:textId="77777777" w:rsidR="00B25ACD" w:rsidRDefault="00B25ACD" w:rsidP="00B25ACD">
      <w:pPr>
        <w:autoSpaceDE w:val="0"/>
        <w:autoSpaceDN w:val="0"/>
        <w:adjustRightInd w:val="0"/>
        <w:spacing w:after="0" w:line="240" w:lineRule="auto"/>
        <w:rPr>
          <w:rFonts w:ascii="Courier New" w:hAnsi="Courier New" w:cs="Courier New"/>
        </w:rPr>
      </w:pPr>
    </w:p>
    <w:p w14:paraId="64875E8E"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4.3:*</w:t>
      </w:r>
      <w:proofErr w:type="gramEnd"/>
      <w:r>
        <w:rPr>
          <w:rFonts w:ascii="Courier New" w:hAnsi="Courier New" w:cs="Courier New"/>
        </w:rPr>
        <w:t>* Modified ExistingCapacity.csv file for the power sector</w:t>
      </w:r>
    </w:p>
    <w:p w14:paraId="3843628D" w14:textId="77777777" w:rsidR="00B25ACD" w:rsidRDefault="00B25ACD" w:rsidP="00B25ACD">
      <w:pPr>
        <w:autoSpaceDE w:val="0"/>
        <w:autoSpaceDN w:val="0"/>
        <w:adjustRightInd w:val="0"/>
        <w:spacing w:after="0" w:line="240" w:lineRule="auto"/>
        <w:rPr>
          <w:rFonts w:ascii="Courier New" w:hAnsi="Courier New" w:cs="Courier New"/>
        </w:rPr>
      </w:pPr>
    </w:p>
    <w:p w14:paraId="0C288375" w14:textId="7321F199"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Finally, the technodata.csv </w:t>
      </w:r>
      <w:ins w:id="2" w:author="Simon Patterson" w:date="2022-03-09T22:14:00Z">
        <w:r w:rsidR="00414D97">
          <w:rPr>
            <w:rFonts w:ascii="Courier New" w:hAnsi="Courier New" w:cs="Courier New"/>
          </w:rPr>
          <w:t>contains</w:t>
        </w:r>
      </w:ins>
      <w:r>
        <w:rPr>
          <w:rFonts w:ascii="Courier New" w:hAnsi="Courier New" w:cs="Courier New"/>
        </w:rPr>
        <w:t xml:space="preserve"> parametrisation data for the technology, such as the cost, growth constraints, lifetime of the power plant and fuel used. The </w:t>
      </w:r>
      <w:proofErr w:type="spellStart"/>
      <w:r>
        <w:rPr>
          <w:rFonts w:ascii="Courier New" w:hAnsi="Courier New" w:cs="Courier New"/>
        </w:rPr>
        <w:t>technodata</w:t>
      </w:r>
      <w:proofErr w:type="spellEnd"/>
      <w:r>
        <w:rPr>
          <w:rFonts w:ascii="Courier New" w:hAnsi="Courier New" w:cs="Courier New"/>
        </w:rPr>
        <w:t xml:space="preserve"> file is too long for it all to be displayed here, so we will truncate the full version.</w:t>
      </w:r>
    </w:p>
    <w:p w14:paraId="0947D6E1" w14:textId="77777777" w:rsidR="00B25ACD" w:rsidRDefault="00B25ACD" w:rsidP="00B25ACD">
      <w:pPr>
        <w:autoSpaceDE w:val="0"/>
        <w:autoSpaceDN w:val="0"/>
        <w:adjustRightInd w:val="0"/>
        <w:spacing w:after="0" w:line="240" w:lineRule="auto"/>
        <w:rPr>
          <w:rFonts w:ascii="Courier New" w:hAnsi="Courier New" w:cs="Courier New"/>
        </w:rPr>
      </w:pPr>
    </w:p>
    <w:p w14:paraId="240B3222"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Here, we will only define the parameters: `</w:t>
      </w:r>
      <w:proofErr w:type="spellStart"/>
      <w:r>
        <w:rPr>
          <w:rFonts w:ascii="Courier New" w:hAnsi="Courier New" w:cs="Courier New"/>
        </w:rPr>
        <w:t>processName</w:t>
      </w:r>
      <w:proofErr w:type="spellEnd"/>
      <w:r>
        <w:rPr>
          <w:rFonts w:ascii="Courier New" w:hAnsi="Courier New" w:cs="Courier New"/>
        </w:rPr>
        <w:t>`, `</w:t>
      </w:r>
      <w:proofErr w:type="spellStart"/>
      <w:r>
        <w:rPr>
          <w:rFonts w:ascii="Courier New" w:hAnsi="Courier New" w:cs="Courier New"/>
        </w:rPr>
        <w:t>RegionName</w:t>
      </w:r>
      <w:proofErr w:type="spellEnd"/>
      <w:r>
        <w:rPr>
          <w:rFonts w:ascii="Courier New" w:hAnsi="Courier New" w:cs="Courier New"/>
        </w:rPr>
        <w:t>`, `Time`, `Level</w:t>
      </w:r>
      <w:proofErr w:type="gramStart"/>
      <w:r>
        <w:rPr>
          <w:rFonts w:ascii="Courier New" w:hAnsi="Courier New" w:cs="Courier New"/>
        </w:rPr>
        <w:t>`,`</w:t>
      </w:r>
      <w:proofErr w:type="spellStart"/>
      <w:proofErr w:type="gramEnd"/>
      <w:r>
        <w:rPr>
          <w:rFonts w:ascii="Courier New" w:hAnsi="Courier New" w:cs="Courier New"/>
        </w:rPr>
        <w:t>cap_par</w:t>
      </w:r>
      <w:proofErr w:type="spellEnd"/>
      <w:r>
        <w:rPr>
          <w:rFonts w:ascii="Courier New" w:hAnsi="Courier New" w:cs="Courier New"/>
        </w:rPr>
        <w:t>`, `Fuel`, `</w:t>
      </w:r>
      <w:proofErr w:type="spellStart"/>
      <w:r>
        <w:rPr>
          <w:rFonts w:ascii="Courier New" w:hAnsi="Courier New" w:cs="Courier New"/>
        </w:rPr>
        <w:t>EndUse</w:t>
      </w:r>
      <w:proofErr w:type="spellEnd"/>
      <w:r>
        <w:rPr>
          <w:rFonts w:ascii="Courier New" w:hAnsi="Courier New" w:cs="Courier New"/>
        </w:rPr>
        <w:t>`, `Agent2` and `Agent1`</w:t>
      </w:r>
    </w:p>
    <w:p w14:paraId="5C8F0543" w14:textId="77777777" w:rsidR="00B25ACD" w:rsidRDefault="00B25ACD" w:rsidP="00B25ACD">
      <w:pPr>
        <w:autoSpaceDE w:val="0"/>
        <w:autoSpaceDN w:val="0"/>
        <w:adjustRightInd w:val="0"/>
        <w:spacing w:after="0" w:line="240" w:lineRule="auto"/>
        <w:rPr>
          <w:rFonts w:ascii="Courier New" w:hAnsi="Courier New" w:cs="Courier New"/>
        </w:rPr>
      </w:pPr>
    </w:p>
    <w:p w14:paraId="75C9BD0B"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We shall copy the existing parameters from the </w:t>
      </w:r>
      <w:proofErr w:type="spellStart"/>
      <w:r>
        <w:rPr>
          <w:rFonts w:ascii="Courier New" w:hAnsi="Courier New" w:cs="Courier New"/>
        </w:rPr>
        <w:t>windturbine</w:t>
      </w:r>
      <w:proofErr w:type="spellEnd"/>
      <w:r>
        <w:rPr>
          <w:rFonts w:ascii="Courier New" w:hAnsi="Courier New" w:cs="Courier New"/>
        </w:rPr>
        <w:t xml:space="preserve"> technology for the remaining parameters that can be seen in the `technodata.csv` file for brevity. You can see the full file at the </w:t>
      </w:r>
      <w:proofErr w:type="spellStart"/>
      <w:r>
        <w:rPr>
          <w:rFonts w:ascii="Courier New" w:hAnsi="Courier New" w:cs="Courier New"/>
        </w:rPr>
        <w:t>zenodo</w:t>
      </w:r>
      <w:proofErr w:type="spellEnd"/>
      <w:r>
        <w:rPr>
          <w:rFonts w:ascii="Courier New" w:hAnsi="Courier New" w:cs="Courier New"/>
        </w:rPr>
        <w:t xml:space="preserve"> link, below:</w:t>
      </w:r>
    </w:p>
    <w:p w14:paraId="576649CD" w14:textId="77777777" w:rsidR="00B25ACD" w:rsidRDefault="00B25ACD" w:rsidP="00B25ACD">
      <w:pPr>
        <w:autoSpaceDE w:val="0"/>
        <w:autoSpaceDN w:val="0"/>
        <w:adjustRightInd w:val="0"/>
        <w:spacing w:after="0" w:line="240" w:lineRule="auto"/>
        <w:rPr>
          <w:rFonts w:ascii="Courier New" w:hAnsi="Courier New" w:cs="Courier New"/>
        </w:rPr>
      </w:pPr>
    </w:p>
    <w:p w14:paraId="0A2A3297"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https://zenodo.org/record/6092287#.YgvOEy-l1pQ</w:t>
      </w:r>
    </w:p>
    <w:p w14:paraId="0FE37AAA" w14:textId="77777777" w:rsidR="00B25ACD" w:rsidRDefault="00B25ACD" w:rsidP="00B25ACD">
      <w:pPr>
        <w:autoSpaceDE w:val="0"/>
        <w:autoSpaceDN w:val="0"/>
        <w:adjustRightInd w:val="0"/>
        <w:spacing w:after="0" w:line="240" w:lineRule="auto"/>
        <w:rPr>
          <w:rFonts w:ascii="Courier New" w:hAnsi="Courier New" w:cs="Courier New"/>
        </w:rPr>
      </w:pPr>
    </w:p>
    <w:p w14:paraId="24E57AE4"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Again, flat forward extension is used here. Therefore, as in this example we only provide data for the benchmark year 2020, 2025 and the following benchmark years will keep the same characteristics, </w:t>
      </w:r>
      <w:proofErr w:type="gramStart"/>
      <w:r>
        <w:rPr>
          <w:rFonts w:ascii="Courier New" w:hAnsi="Courier New" w:cs="Courier New"/>
        </w:rPr>
        <w:t>e.g.</w:t>
      </w:r>
      <w:proofErr w:type="gramEnd"/>
      <w:r>
        <w:rPr>
          <w:rFonts w:ascii="Courier New" w:hAnsi="Courier New" w:cs="Courier New"/>
        </w:rPr>
        <w:t xml:space="preserve"> costs, for each benchmark year of the simulation.</w:t>
      </w:r>
    </w:p>
    <w:p w14:paraId="12A839F9" w14:textId="77777777" w:rsidR="00B25ACD" w:rsidRDefault="00B25ACD" w:rsidP="00B25ACD">
      <w:pPr>
        <w:autoSpaceDE w:val="0"/>
        <w:autoSpaceDN w:val="0"/>
        <w:adjustRightInd w:val="0"/>
        <w:spacing w:after="0" w:line="240" w:lineRule="auto"/>
        <w:rPr>
          <w:rFonts w:ascii="Courier New" w:hAnsi="Courier New" w:cs="Courier New"/>
        </w:rPr>
      </w:pPr>
    </w:p>
    <w:p w14:paraId="5AC4C153" w14:textId="77777777" w:rsidR="00B25ACD" w:rsidRDefault="00B25ACD" w:rsidP="00B25ACD">
      <w:pPr>
        <w:autoSpaceDE w:val="0"/>
        <w:autoSpaceDN w:val="0"/>
        <w:adjustRightInd w:val="0"/>
        <w:spacing w:after="0" w:line="240" w:lineRule="auto"/>
        <w:rPr>
          <w:rFonts w:ascii="Courier New" w:hAnsi="Courier New" w:cs="Courier New"/>
        </w:rPr>
      </w:pPr>
    </w:p>
    <w:p w14:paraId="49396C03"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](assets/Figure_4.4.png){width=100%}</w:t>
      </w:r>
    </w:p>
    <w:p w14:paraId="3AF18748" w14:textId="77777777" w:rsidR="00B25ACD" w:rsidRDefault="00B25ACD" w:rsidP="00B25ACD">
      <w:pPr>
        <w:autoSpaceDE w:val="0"/>
        <w:autoSpaceDN w:val="0"/>
        <w:adjustRightInd w:val="0"/>
        <w:spacing w:after="0" w:line="240" w:lineRule="auto"/>
        <w:rPr>
          <w:rFonts w:ascii="Courier New" w:hAnsi="Courier New" w:cs="Courier New"/>
        </w:rPr>
      </w:pPr>
    </w:p>
    <w:p w14:paraId="5EDFA6FA"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4.4:*</w:t>
      </w:r>
      <w:proofErr w:type="gramEnd"/>
      <w:r>
        <w:rPr>
          <w:rFonts w:ascii="Courier New" w:hAnsi="Courier New" w:cs="Courier New"/>
        </w:rPr>
        <w:t>* Modified Technodata.csv file for the power sector</w:t>
      </w:r>
    </w:p>
    <w:p w14:paraId="4515AC25" w14:textId="77777777" w:rsidR="00B25ACD" w:rsidRDefault="00B25ACD" w:rsidP="00B25ACD">
      <w:pPr>
        <w:autoSpaceDE w:val="0"/>
        <w:autoSpaceDN w:val="0"/>
        <w:adjustRightInd w:val="0"/>
        <w:spacing w:after="0" w:line="240" w:lineRule="auto"/>
        <w:rPr>
          <w:rFonts w:ascii="Courier New" w:hAnsi="Courier New" w:cs="Courier New"/>
        </w:rPr>
      </w:pPr>
    </w:p>
    <w:p w14:paraId="6B79F3C9"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Notice that we have hidden the cells between F and T. These are the same as the `</w:t>
      </w:r>
      <w:proofErr w:type="spellStart"/>
      <w:r>
        <w:rPr>
          <w:rFonts w:ascii="Courier New" w:hAnsi="Courier New" w:cs="Courier New"/>
        </w:rPr>
        <w:t>windturbine</w:t>
      </w:r>
      <w:proofErr w:type="spellEnd"/>
      <w:r>
        <w:rPr>
          <w:rFonts w:ascii="Courier New" w:hAnsi="Courier New" w:cs="Courier New"/>
        </w:rPr>
        <w:t>` technology, but we've changed the `</w:t>
      </w:r>
      <w:proofErr w:type="spellStart"/>
      <w:r>
        <w:rPr>
          <w:rFonts w:ascii="Courier New" w:hAnsi="Courier New" w:cs="Courier New"/>
        </w:rPr>
        <w:t>cap_par</w:t>
      </w:r>
      <w:proofErr w:type="spellEnd"/>
      <w:r>
        <w:rPr>
          <w:rFonts w:ascii="Courier New" w:hAnsi="Courier New" w:cs="Courier New"/>
        </w:rPr>
        <w:t>` input to 30 and the `Fuel` technology to `solar`.</w:t>
      </w:r>
    </w:p>
    <w:p w14:paraId="408A58E3" w14:textId="77777777" w:rsidR="00B25ACD" w:rsidRDefault="00B25ACD" w:rsidP="00B25ACD">
      <w:pPr>
        <w:autoSpaceDE w:val="0"/>
        <w:autoSpaceDN w:val="0"/>
        <w:adjustRightInd w:val="0"/>
        <w:spacing w:after="0" w:line="240" w:lineRule="auto"/>
        <w:rPr>
          <w:rFonts w:ascii="Courier New" w:hAnsi="Courier New" w:cs="Courier New"/>
        </w:rPr>
      </w:pPr>
    </w:p>
    <w:p w14:paraId="1680C17A"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Global inputs</w:t>
      </w:r>
    </w:p>
    <w:p w14:paraId="648B23F5" w14:textId="77777777" w:rsidR="00B25ACD" w:rsidRDefault="00B25ACD" w:rsidP="00B25ACD">
      <w:pPr>
        <w:autoSpaceDE w:val="0"/>
        <w:autoSpaceDN w:val="0"/>
        <w:adjustRightInd w:val="0"/>
        <w:spacing w:after="0" w:line="240" w:lineRule="auto"/>
        <w:rPr>
          <w:rFonts w:ascii="Courier New" w:hAnsi="Courier New" w:cs="Courier New"/>
        </w:rPr>
      </w:pPr>
    </w:p>
    <w:p w14:paraId="48EF6883"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Next, navigate to the input folder, found at:</w:t>
      </w:r>
    </w:p>
    <w:p w14:paraId="238942C2" w14:textId="77777777" w:rsidR="00B25ACD" w:rsidRDefault="00B25ACD" w:rsidP="00B25ACD">
      <w:pPr>
        <w:autoSpaceDE w:val="0"/>
        <w:autoSpaceDN w:val="0"/>
        <w:adjustRightInd w:val="0"/>
        <w:spacing w:after="0" w:line="240" w:lineRule="auto"/>
        <w:rPr>
          <w:rFonts w:ascii="Courier New" w:hAnsi="Courier New" w:cs="Courier New"/>
        </w:rPr>
      </w:pPr>
    </w:p>
    <w:p w14:paraId="63D2C5CB"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
    <w:p w14:paraId="27FAFB3A"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muse_installation_location</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/muse/data/example/default/input</w:t>
      </w:r>
    </w:p>
    <w:p w14:paraId="6284AAEC"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
    <w:p w14:paraId="169E0B2F" w14:textId="77777777" w:rsidR="00B25ACD" w:rsidRDefault="00B25ACD" w:rsidP="00B25ACD">
      <w:pPr>
        <w:autoSpaceDE w:val="0"/>
        <w:autoSpaceDN w:val="0"/>
        <w:adjustRightInd w:val="0"/>
        <w:spacing w:after="0" w:line="240" w:lineRule="auto"/>
        <w:rPr>
          <w:rFonts w:ascii="Courier New" w:hAnsi="Courier New" w:cs="Courier New"/>
        </w:rPr>
      </w:pPr>
    </w:p>
    <w:p w14:paraId="481FCFAF" w14:textId="568409FF"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We must now edit each of the files found here to add the new solar commodity. The edited files can be viewed in the </w:t>
      </w:r>
      <w:proofErr w:type="spellStart"/>
      <w:r>
        <w:rPr>
          <w:rFonts w:ascii="Courier New" w:hAnsi="Courier New" w:cs="Courier New"/>
        </w:rPr>
        <w:t>zenodo</w:t>
      </w:r>
      <w:proofErr w:type="spellEnd"/>
      <w:r>
        <w:rPr>
          <w:rFonts w:ascii="Courier New" w:hAnsi="Courier New" w:cs="Courier New"/>
        </w:rPr>
        <w:t xml:space="preserve"> link below</w:t>
      </w:r>
      <w:r w:rsidR="00CB53D6">
        <w:rPr>
          <w:rFonts w:ascii="Courier New" w:hAnsi="Courier New" w:cs="Courier New"/>
        </w:rPr>
        <w:t>:</w:t>
      </w:r>
    </w:p>
    <w:p w14:paraId="076F3C9A" w14:textId="77777777" w:rsidR="00B25ACD" w:rsidRDefault="00B25ACD" w:rsidP="00B25ACD">
      <w:pPr>
        <w:autoSpaceDE w:val="0"/>
        <w:autoSpaceDN w:val="0"/>
        <w:adjustRightInd w:val="0"/>
        <w:spacing w:after="0" w:line="240" w:lineRule="auto"/>
        <w:rPr>
          <w:rFonts w:ascii="Courier New" w:hAnsi="Courier New" w:cs="Courier New"/>
        </w:rPr>
      </w:pPr>
    </w:p>
    <w:p w14:paraId="5174931F"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https://zenodo.org/record/6092287#.YgvOEy-l1pQ</w:t>
      </w:r>
    </w:p>
    <w:p w14:paraId="003CE86E" w14:textId="77777777" w:rsidR="00B25ACD" w:rsidRDefault="00B25ACD" w:rsidP="00B25ACD">
      <w:pPr>
        <w:autoSpaceDE w:val="0"/>
        <w:autoSpaceDN w:val="0"/>
        <w:adjustRightInd w:val="0"/>
        <w:spacing w:after="0" w:line="240" w:lineRule="auto"/>
        <w:rPr>
          <w:rFonts w:ascii="Courier New" w:hAnsi="Courier New" w:cs="Courier New"/>
        </w:rPr>
      </w:pPr>
    </w:p>
    <w:p w14:paraId="3BAD611C" w14:textId="2B892428"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The `BaseYearExport.csv` file defines the </w:t>
      </w:r>
      <w:r w:rsidR="00CB53D6">
        <w:rPr>
          <w:rFonts w:ascii="Courier New" w:hAnsi="Courier New" w:cs="Courier New"/>
        </w:rPr>
        <w:t xml:space="preserve">exogenous </w:t>
      </w:r>
      <w:r>
        <w:rPr>
          <w:rFonts w:ascii="Courier New" w:hAnsi="Courier New" w:cs="Courier New"/>
        </w:rPr>
        <w:t>exports</w:t>
      </w:r>
      <w:r w:rsidR="00CB53D6">
        <w:rPr>
          <w:rFonts w:ascii="Courier New" w:hAnsi="Courier New" w:cs="Courier New"/>
        </w:rPr>
        <w:t xml:space="preserve"> for commodities. </w:t>
      </w:r>
      <w:r>
        <w:rPr>
          <w:rFonts w:ascii="Courier New" w:hAnsi="Courier New" w:cs="Courier New"/>
        </w:rPr>
        <w:t>For our example we add a column to indicate that there is no export for solar. However, it is important that a column exists for our new commodity.</w:t>
      </w:r>
    </w:p>
    <w:p w14:paraId="05733BE7" w14:textId="77777777" w:rsidR="00B25ACD" w:rsidRDefault="00B25ACD" w:rsidP="00B25ACD">
      <w:pPr>
        <w:autoSpaceDE w:val="0"/>
        <w:autoSpaceDN w:val="0"/>
        <w:adjustRightInd w:val="0"/>
        <w:spacing w:after="0" w:line="240" w:lineRule="auto"/>
        <w:rPr>
          <w:rFonts w:ascii="Courier New" w:hAnsi="Courier New" w:cs="Courier New"/>
        </w:rPr>
      </w:pPr>
    </w:p>
    <w:p w14:paraId="30CDCEC8"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It is noted, however, that the `BaseYearImport.csv` as well as the `BaseYearExport.csv` files are optional files to define exogenous imports and exports; all values are set to zero if they are not used.</w:t>
      </w:r>
    </w:p>
    <w:p w14:paraId="62829B88" w14:textId="77777777" w:rsidR="00B25ACD" w:rsidRDefault="00B25ACD" w:rsidP="00B25ACD">
      <w:pPr>
        <w:autoSpaceDE w:val="0"/>
        <w:autoSpaceDN w:val="0"/>
        <w:adjustRightInd w:val="0"/>
        <w:spacing w:after="0" w:line="240" w:lineRule="auto"/>
        <w:rPr>
          <w:rFonts w:ascii="Courier New" w:hAnsi="Courier New" w:cs="Courier New"/>
        </w:rPr>
      </w:pPr>
    </w:p>
    <w:p w14:paraId="4795982F"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](assets/Figure_4.5.png){width=100%}</w:t>
      </w:r>
    </w:p>
    <w:p w14:paraId="50FC0C81" w14:textId="77777777" w:rsidR="00B25ACD" w:rsidRDefault="00B25ACD" w:rsidP="00B25ACD">
      <w:pPr>
        <w:autoSpaceDE w:val="0"/>
        <w:autoSpaceDN w:val="0"/>
        <w:adjustRightInd w:val="0"/>
        <w:spacing w:after="0" w:line="240" w:lineRule="auto"/>
        <w:rPr>
          <w:rFonts w:ascii="Courier New" w:hAnsi="Courier New" w:cs="Courier New"/>
        </w:rPr>
      </w:pPr>
    </w:p>
    <w:p w14:paraId="70788B00"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4.5:*</w:t>
      </w:r>
      <w:proofErr w:type="gramEnd"/>
      <w:r>
        <w:rPr>
          <w:rFonts w:ascii="Courier New" w:hAnsi="Courier New" w:cs="Courier New"/>
        </w:rPr>
        <w:t>* Modified BaseYearExport.csv file for the power sector</w:t>
      </w:r>
    </w:p>
    <w:p w14:paraId="5B796C8B" w14:textId="77777777" w:rsidR="00B25ACD" w:rsidRDefault="00B25ACD" w:rsidP="00B25ACD">
      <w:pPr>
        <w:autoSpaceDE w:val="0"/>
        <w:autoSpaceDN w:val="0"/>
        <w:adjustRightInd w:val="0"/>
        <w:spacing w:after="0" w:line="240" w:lineRule="auto"/>
        <w:rPr>
          <w:rFonts w:ascii="Courier New" w:hAnsi="Courier New" w:cs="Courier New"/>
        </w:rPr>
      </w:pPr>
    </w:p>
    <w:p w14:paraId="5C45FFEA"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The `BaseYearImport.csv` file defines the imports in the base year. </w:t>
      </w:r>
      <w:proofErr w:type="gramStart"/>
      <w:r>
        <w:rPr>
          <w:rFonts w:ascii="Courier New" w:hAnsi="Courier New" w:cs="Courier New"/>
        </w:rPr>
        <w:t>Similarly</w:t>
      </w:r>
      <w:proofErr w:type="gramEnd"/>
      <w:r>
        <w:rPr>
          <w:rFonts w:ascii="Courier New" w:hAnsi="Courier New" w:cs="Courier New"/>
        </w:rPr>
        <w:t xml:space="preserve"> to `BaseYearExport.csv`, we add a column for solar in the `BaseYearImport.csv` file. Again, we indicate that solar has no imports.</w:t>
      </w:r>
    </w:p>
    <w:p w14:paraId="047791AC" w14:textId="77777777" w:rsidR="00B25ACD" w:rsidRDefault="00B25ACD" w:rsidP="00B25ACD">
      <w:pPr>
        <w:autoSpaceDE w:val="0"/>
        <w:autoSpaceDN w:val="0"/>
        <w:adjustRightInd w:val="0"/>
        <w:spacing w:after="0" w:line="240" w:lineRule="auto"/>
        <w:rPr>
          <w:rFonts w:ascii="Courier New" w:hAnsi="Courier New" w:cs="Courier New"/>
        </w:rPr>
      </w:pPr>
    </w:p>
    <w:p w14:paraId="7A1C28E8"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](assets/Figure_4.6.png){width=100%}</w:t>
      </w:r>
    </w:p>
    <w:p w14:paraId="255A39AE" w14:textId="77777777" w:rsidR="00B25ACD" w:rsidRDefault="00B25ACD" w:rsidP="00B25ACD">
      <w:pPr>
        <w:autoSpaceDE w:val="0"/>
        <w:autoSpaceDN w:val="0"/>
        <w:adjustRightInd w:val="0"/>
        <w:spacing w:after="0" w:line="240" w:lineRule="auto"/>
        <w:rPr>
          <w:rFonts w:ascii="Courier New" w:hAnsi="Courier New" w:cs="Courier New"/>
        </w:rPr>
      </w:pPr>
    </w:p>
    <w:p w14:paraId="1163832F"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4.6:*</w:t>
      </w:r>
      <w:proofErr w:type="gramEnd"/>
      <w:r>
        <w:rPr>
          <w:rFonts w:ascii="Courier New" w:hAnsi="Courier New" w:cs="Courier New"/>
        </w:rPr>
        <w:t>* Modified BaseYearImport.csv file for the power sector</w:t>
      </w:r>
    </w:p>
    <w:p w14:paraId="31AC53AE" w14:textId="77777777" w:rsidR="00B25ACD" w:rsidRDefault="00B25ACD" w:rsidP="00B25ACD">
      <w:pPr>
        <w:autoSpaceDE w:val="0"/>
        <w:autoSpaceDN w:val="0"/>
        <w:adjustRightInd w:val="0"/>
        <w:spacing w:after="0" w:line="240" w:lineRule="auto"/>
        <w:rPr>
          <w:rFonts w:ascii="Courier New" w:hAnsi="Courier New" w:cs="Courier New"/>
        </w:rPr>
      </w:pPr>
    </w:p>
    <w:p w14:paraId="3B12F721"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The `GlobalCommodities.csv` file is the file which defines the commodities. Here we give the commodities a commodity type, CO2 </w:t>
      </w:r>
      <w:r>
        <w:rPr>
          <w:rFonts w:ascii="Courier New" w:hAnsi="Courier New" w:cs="Courier New"/>
        </w:rPr>
        <w:lastRenderedPageBreak/>
        <w:t>emissions factor and heat rate. For this file, we will add the `solar` commodity, with zero CO2 emissions factor and a heat rate of 1.</w:t>
      </w:r>
    </w:p>
    <w:p w14:paraId="619F7A50" w14:textId="77777777" w:rsidR="00B25ACD" w:rsidRDefault="00B25ACD" w:rsidP="00B25ACD">
      <w:pPr>
        <w:autoSpaceDE w:val="0"/>
        <w:autoSpaceDN w:val="0"/>
        <w:adjustRightInd w:val="0"/>
        <w:spacing w:after="0" w:line="240" w:lineRule="auto"/>
        <w:rPr>
          <w:rFonts w:ascii="Courier New" w:hAnsi="Courier New" w:cs="Courier New"/>
        </w:rPr>
      </w:pPr>
    </w:p>
    <w:p w14:paraId="3E243A49" w14:textId="77777777" w:rsidR="00B25ACD" w:rsidRDefault="00B25ACD" w:rsidP="00B25ACD">
      <w:pPr>
        <w:autoSpaceDE w:val="0"/>
        <w:autoSpaceDN w:val="0"/>
        <w:adjustRightInd w:val="0"/>
        <w:spacing w:after="0" w:line="240" w:lineRule="auto"/>
        <w:rPr>
          <w:rFonts w:ascii="Courier New" w:hAnsi="Courier New" w:cs="Courier New"/>
        </w:rPr>
      </w:pPr>
    </w:p>
    <w:p w14:paraId="0EDCD997"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](assets/Figure_4.7.png){width=100%}</w:t>
      </w:r>
    </w:p>
    <w:p w14:paraId="49942BE1" w14:textId="77777777" w:rsidR="00B25ACD" w:rsidRDefault="00B25ACD" w:rsidP="00B25ACD">
      <w:pPr>
        <w:autoSpaceDE w:val="0"/>
        <w:autoSpaceDN w:val="0"/>
        <w:adjustRightInd w:val="0"/>
        <w:spacing w:after="0" w:line="240" w:lineRule="auto"/>
        <w:rPr>
          <w:rFonts w:ascii="Courier New" w:hAnsi="Courier New" w:cs="Courier New"/>
        </w:rPr>
      </w:pPr>
    </w:p>
    <w:p w14:paraId="54642F27"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4.7:*</w:t>
      </w:r>
      <w:proofErr w:type="gramEnd"/>
      <w:r>
        <w:rPr>
          <w:rFonts w:ascii="Courier New" w:hAnsi="Courier New" w:cs="Courier New"/>
        </w:rPr>
        <w:t>* Modified GlobalCommodities.csv file for the power sector</w:t>
      </w:r>
    </w:p>
    <w:p w14:paraId="2271D1E6" w14:textId="77777777" w:rsidR="00B25ACD" w:rsidRDefault="00B25ACD" w:rsidP="00B25ACD">
      <w:pPr>
        <w:autoSpaceDE w:val="0"/>
        <w:autoSpaceDN w:val="0"/>
        <w:adjustRightInd w:val="0"/>
        <w:spacing w:after="0" w:line="240" w:lineRule="auto"/>
        <w:rPr>
          <w:rFonts w:ascii="Courier New" w:hAnsi="Courier New" w:cs="Courier New"/>
        </w:rPr>
      </w:pPr>
    </w:p>
    <w:p w14:paraId="038E1929" w14:textId="2F9D98AC"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The `projections.csv` file details the initial market prices for the commodities. The market clearing algorithm will update these throughout the simulation</w:t>
      </w:r>
      <w:r w:rsidR="00C268F9">
        <w:rPr>
          <w:rFonts w:ascii="Courier New" w:hAnsi="Courier New" w:cs="Courier New"/>
        </w:rPr>
        <w:t xml:space="preserve">; </w:t>
      </w:r>
      <w:r>
        <w:rPr>
          <w:rFonts w:ascii="Courier New" w:hAnsi="Courier New" w:cs="Courier New"/>
        </w:rPr>
        <w:t xml:space="preserve">however, an initial estimate is required to start the simulation. As solar </w:t>
      </w:r>
      <w:r w:rsidR="00CB53D6">
        <w:rPr>
          <w:rFonts w:ascii="Courier New" w:hAnsi="Courier New" w:cs="Courier New"/>
        </w:rPr>
        <w:t>irradiance as a fuel</w:t>
      </w:r>
      <w:r>
        <w:rPr>
          <w:rFonts w:ascii="Courier New" w:hAnsi="Courier New" w:cs="Courier New"/>
        </w:rPr>
        <w:t xml:space="preserve"> is free, we will indicate this by adding a final column.</w:t>
      </w:r>
    </w:p>
    <w:p w14:paraId="7D67DAA3" w14:textId="77777777" w:rsidR="00B25ACD" w:rsidRDefault="00B25ACD" w:rsidP="00B25ACD">
      <w:pPr>
        <w:autoSpaceDE w:val="0"/>
        <w:autoSpaceDN w:val="0"/>
        <w:adjustRightInd w:val="0"/>
        <w:spacing w:after="0" w:line="240" w:lineRule="auto"/>
        <w:rPr>
          <w:rFonts w:ascii="Courier New" w:hAnsi="Courier New" w:cs="Courier New"/>
        </w:rPr>
      </w:pPr>
    </w:p>
    <w:p w14:paraId="143B8785"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Please note that the unit row is not read by </w:t>
      </w:r>
      <w:proofErr w:type="gramStart"/>
      <w:r>
        <w:rPr>
          <w:rFonts w:ascii="Courier New" w:hAnsi="Courier New" w:cs="Courier New"/>
        </w:rPr>
        <w:t>MUSE, but</w:t>
      </w:r>
      <w:proofErr w:type="gramEnd"/>
      <w:r>
        <w:rPr>
          <w:rFonts w:ascii="Courier New" w:hAnsi="Courier New" w:cs="Courier New"/>
        </w:rPr>
        <w:t xml:space="preserve"> used as a reference for the user. The units should be consistent across all input files for MUSE; MUSE does not carry out any unit conversion.</w:t>
      </w:r>
    </w:p>
    <w:p w14:paraId="4ACAA6CC" w14:textId="77777777" w:rsidR="00B25ACD" w:rsidRDefault="00B25ACD" w:rsidP="00B25ACD">
      <w:pPr>
        <w:autoSpaceDE w:val="0"/>
        <w:autoSpaceDN w:val="0"/>
        <w:adjustRightInd w:val="0"/>
        <w:spacing w:after="0" w:line="240" w:lineRule="auto"/>
        <w:rPr>
          <w:rFonts w:ascii="Courier New" w:hAnsi="Courier New" w:cs="Courier New"/>
        </w:rPr>
      </w:pPr>
    </w:p>
    <w:p w14:paraId="5B6DC3C3" w14:textId="77777777" w:rsidR="00B25ACD" w:rsidRDefault="00B25ACD" w:rsidP="00B25ACD">
      <w:pPr>
        <w:autoSpaceDE w:val="0"/>
        <w:autoSpaceDN w:val="0"/>
        <w:adjustRightInd w:val="0"/>
        <w:spacing w:after="0" w:line="240" w:lineRule="auto"/>
        <w:rPr>
          <w:rFonts w:ascii="Courier New" w:hAnsi="Courier New" w:cs="Courier New"/>
        </w:rPr>
      </w:pPr>
    </w:p>
    <w:p w14:paraId="1CFC0003"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](assets/Figure_4.8.png){width=100%}</w:t>
      </w:r>
    </w:p>
    <w:p w14:paraId="0A992359" w14:textId="77777777" w:rsidR="00B25ACD" w:rsidRDefault="00B25ACD" w:rsidP="00B25ACD">
      <w:pPr>
        <w:autoSpaceDE w:val="0"/>
        <w:autoSpaceDN w:val="0"/>
        <w:adjustRightInd w:val="0"/>
        <w:spacing w:after="0" w:line="240" w:lineRule="auto"/>
        <w:rPr>
          <w:rFonts w:ascii="Courier New" w:hAnsi="Courier New" w:cs="Courier New"/>
        </w:rPr>
      </w:pPr>
    </w:p>
    <w:p w14:paraId="2FEDBFE9"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4.8:*</w:t>
      </w:r>
      <w:proofErr w:type="gramEnd"/>
      <w:r>
        <w:rPr>
          <w:rFonts w:ascii="Courier New" w:hAnsi="Courier New" w:cs="Courier New"/>
        </w:rPr>
        <w:t>* Modified projections.csv file for the power sector</w:t>
      </w:r>
    </w:p>
    <w:p w14:paraId="4EE8186C" w14:textId="77777777" w:rsidR="00B25ACD" w:rsidRDefault="00B25ACD" w:rsidP="00B25ACD">
      <w:pPr>
        <w:autoSpaceDE w:val="0"/>
        <w:autoSpaceDN w:val="0"/>
        <w:adjustRightInd w:val="0"/>
        <w:spacing w:after="0" w:line="240" w:lineRule="auto"/>
        <w:rPr>
          <w:rFonts w:ascii="Courier New" w:hAnsi="Courier New" w:cs="Courier New"/>
        </w:rPr>
      </w:pPr>
    </w:p>
    <w:p w14:paraId="38FDCBB7"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Running our customised simulation</w:t>
      </w:r>
    </w:p>
    <w:p w14:paraId="7B7CF535" w14:textId="77777777" w:rsidR="00B25ACD" w:rsidRDefault="00B25ACD" w:rsidP="00B25ACD">
      <w:pPr>
        <w:autoSpaceDE w:val="0"/>
        <w:autoSpaceDN w:val="0"/>
        <w:adjustRightInd w:val="0"/>
        <w:spacing w:after="0" w:line="240" w:lineRule="auto"/>
        <w:rPr>
          <w:rFonts w:ascii="Courier New" w:hAnsi="Courier New" w:cs="Courier New"/>
        </w:rPr>
      </w:pPr>
    </w:p>
    <w:p w14:paraId="03D7E845"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Now we </w:t>
      </w:r>
      <w:proofErr w:type="gramStart"/>
      <w:r>
        <w:rPr>
          <w:rFonts w:ascii="Courier New" w:hAnsi="Courier New" w:cs="Courier New"/>
        </w:rPr>
        <w:t>are able to</w:t>
      </w:r>
      <w:proofErr w:type="gramEnd"/>
      <w:r>
        <w:rPr>
          <w:rFonts w:ascii="Courier New" w:hAnsi="Courier New" w:cs="Courier New"/>
        </w:rPr>
        <w:t xml:space="preserve"> run our simulation with the new solar power technology.</w:t>
      </w:r>
    </w:p>
    <w:p w14:paraId="0CF655D8" w14:textId="77777777" w:rsidR="00B25ACD" w:rsidRDefault="00B25ACD" w:rsidP="00B25ACD">
      <w:pPr>
        <w:autoSpaceDE w:val="0"/>
        <w:autoSpaceDN w:val="0"/>
        <w:adjustRightInd w:val="0"/>
        <w:spacing w:after="0" w:line="240" w:lineRule="auto"/>
        <w:rPr>
          <w:rFonts w:ascii="Courier New" w:hAnsi="Courier New" w:cs="Courier New"/>
        </w:rPr>
      </w:pPr>
    </w:p>
    <w:p w14:paraId="6147EA7A"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To do this we run the same run command as previously in the anaconda command prompt:</w:t>
      </w:r>
    </w:p>
    <w:p w14:paraId="1EFB2E34" w14:textId="77777777" w:rsidR="00B25ACD" w:rsidRDefault="00B25ACD" w:rsidP="00B25ACD">
      <w:pPr>
        <w:autoSpaceDE w:val="0"/>
        <w:autoSpaceDN w:val="0"/>
        <w:adjustRightInd w:val="0"/>
        <w:spacing w:after="0" w:line="240" w:lineRule="auto"/>
        <w:rPr>
          <w:rFonts w:ascii="Courier New" w:hAnsi="Courier New" w:cs="Courier New"/>
        </w:rPr>
      </w:pPr>
    </w:p>
    <w:p w14:paraId="2528393D"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
    <w:p w14:paraId="1328A36B"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python -m muse </w:t>
      </w:r>
      <w:proofErr w:type="spellStart"/>
      <w:proofErr w:type="gramStart"/>
      <w:r>
        <w:rPr>
          <w:rFonts w:ascii="Courier New" w:hAnsi="Courier New" w:cs="Courier New"/>
        </w:rPr>
        <w:t>settings.toml</w:t>
      </w:r>
      <w:proofErr w:type="spellEnd"/>
      <w:proofErr w:type="gramEnd"/>
    </w:p>
    <w:p w14:paraId="1911F393"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w:t>
      </w:r>
    </w:p>
    <w:p w14:paraId="60BA0E9D" w14:textId="77777777" w:rsidR="00B25ACD" w:rsidRDefault="00B25ACD" w:rsidP="00B25ACD">
      <w:pPr>
        <w:autoSpaceDE w:val="0"/>
        <w:autoSpaceDN w:val="0"/>
        <w:adjustRightInd w:val="0"/>
        <w:spacing w:after="0" w:line="240" w:lineRule="auto"/>
        <w:rPr>
          <w:rFonts w:ascii="Courier New" w:hAnsi="Courier New" w:cs="Courier New"/>
        </w:rPr>
      </w:pPr>
    </w:p>
    <w:p w14:paraId="4C5EC498" w14:textId="77777777" w:rsidR="00CB53D6"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If the simulation has run successfully, you should now have a folder in the same location as your `</w:t>
      </w:r>
      <w:proofErr w:type="spellStart"/>
      <w:proofErr w:type="gramStart"/>
      <w:r>
        <w:rPr>
          <w:rFonts w:ascii="Courier New" w:hAnsi="Courier New" w:cs="Courier New"/>
        </w:rPr>
        <w:t>settings.toml</w:t>
      </w:r>
      <w:proofErr w:type="spellEnd"/>
      <w:proofErr w:type="gramEnd"/>
      <w:r>
        <w:rPr>
          <w:rFonts w:ascii="Courier New" w:hAnsi="Courier New" w:cs="Courier New"/>
        </w:rPr>
        <w:t>` file called `Results`.</w:t>
      </w:r>
      <w:r w:rsidR="00CB53D6">
        <w:rPr>
          <w:rFonts w:ascii="Courier New" w:hAnsi="Courier New" w:cs="Courier New"/>
        </w:rPr>
        <w:t xml:space="preserve"> It must be noted, however, that if you update a value and re-run the model, the results folder will be overwritten.</w:t>
      </w:r>
    </w:p>
    <w:p w14:paraId="6D5B0B94" w14:textId="77777777" w:rsidR="00CB53D6" w:rsidRDefault="00CB53D6" w:rsidP="00B25ACD">
      <w:pPr>
        <w:autoSpaceDE w:val="0"/>
        <w:autoSpaceDN w:val="0"/>
        <w:adjustRightInd w:val="0"/>
        <w:spacing w:after="0" w:line="240" w:lineRule="auto"/>
        <w:rPr>
          <w:rFonts w:ascii="Courier New" w:hAnsi="Courier New" w:cs="Courier New"/>
        </w:rPr>
      </w:pPr>
    </w:p>
    <w:p w14:paraId="5CCF906C" w14:textId="58D82C11"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The next step is to visualise the results using Excel.</w:t>
      </w:r>
    </w:p>
    <w:p w14:paraId="21E474F3" w14:textId="77777777" w:rsidR="00B25ACD" w:rsidRDefault="00B25ACD" w:rsidP="00B25ACD">
      <w:pPr>
        <w:autoSpaceDE w:val="0"/>
        <w:autoSpaceDN w:val="0"/>
        <w:adjustRightInd w:val="0"/>
        <w:spacing w:after="0" w:line="240" w:lineRule="auto"/>
        <w:rPr>
          <w:rFonts w:ascii="Courier New" w:hAnsi="Courier New" w:cs="Courier New"/>
        </w:rPr>
      </w:pPr>
    </w:p>
    <w:p w14:paraId="54674F77" w14:textId="5627C172"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We will use the PivotChart, </w:t>
      </w:r>
      <w:proofErr w:type="gramStart"/>
      <w:r>
        <w:rPr>
          <w:rFonts w:ascii="Courier New" w:hAnsi="Courier New" w:cs="Courier New"/>
        </w:rPr>
        <w:t>similar to</w:t>
      </w:r>
      <w:proofErr w:type="gramEnd"/>
      <w:r>
        <w:rPr>
          <w:rFonts w:ascii="Courier New" w:hAnsi="Courier New" w:cs="Courier New"/>
        </w:rPr>
        <w:t xml:space="preserve"> </w:t>
      </w:r>
      <w:r w:rsidR="00CB53D6">
        <w:rPr>
          <w:rFonts w:ascii="Courier New" w:hAnsi="Courier New" w:cs="Courier New"/>
        </w:rPr>
        <w:t>that shown in hands-on 1</w:t>
      </w:r>
      <w:r>
        <w:rPr>
          <w:rFonts w:ascii="Courier New" w:hAnsi="Courier New" w:cs="Courier New"/>
        </w:rPr>
        <w:t>.</w:t>
      </w:r>
      <w:r w:rsidR="00CB53D6">
        <w:rPr>
          <w:rFonts w:ascii="Courier New" w:hAnsi="Courier New" w:cs="Courier New"/>
        </w:rPr>
        <w:t xml:space="preserve"> The file to be used is the MCACapacity.csv file</w:t>
      </w:r>
      <w:r w:rsidR="003E5E8E">
        <w:rPr>
          <w:rFonts w:ascii="Courier New" w:hAnsi="Courier New" w:cs="Courier New"/>
        </w:rPr>
        <w:t>. For our visualisation we have selected a stacked area chart, but you are free to choose the type you like.</w:t>
      </w:r>
    </w:p>
    <w:p w14:paraId="1A60631F" w14:textId="77777777" w:rsidR="00B25ACD" w:rsidRDefault="00B25ACD" w:rsidP="00B25ACD">
      <w:pPr>
        <w:autoSpaceDE w:val="0"/>
        <w:autoSpaceDN w:val="0"/>
        <w:adjustRightInd w:val="0"/>
        <w:spacing w:after="0" w:line="240" w:lineRule="auto"/>
        <w:rPr>
          <w:rFonts w:ascii="Courier New" w:hAnsi="Courier New" w:cs="Courier New"/>
        </w:rPr>
      </w:pPr>
    </w:p>
    <w:p w14:paraId="7EC75C66" w14:textId="77777777" w:rsidR="00B25ACD" w:rsidRDefault="00B25ACD" w:rsidP="00B25AC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](assets/Figure_4.9.png){width=100%}</w:t>
      </w:r>
    </w:p>
    <w:p w14:paraId="4130A17A" w14:textId="77777777" w:rsidR="00B25ACD" w:rsidRDefault="00B25ACD" w:rsidP="00B25ACD">
      <w:pPr>
        <w:autoSpaceDE w:val="0"/>
        <w:autoSpaceDN w:val="0"/>
        <w:adjustRightInd w:val="0"/>
        <w:spacing w:after="0" w:line="240" w:lineRule="auto"/>
        <w:rPr>
          <w:rFonts w:ascii="Courier New" w:hAnsi="Courier New" w:cs="Courier New"/>
        </w:rPr>
      </w:pPr>
    </w:p>
    <w:p w14:paraId="01AF98DF"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4.9:*</w:t>
      </w:r>
      <w:proofErr w:type="gramEnd"/>
      <w:r>
        <w:rPr>
          <w:rFonts w:ascii="Courier New" w:hAnsi="Courier New" w:cs="Courier New"/>
        </w:rPr>
        <w:t>* Visualisation with new technology.</w:t>
      </w:r>
    </w:p>
    <w:p w14:paraId="4888446E" w14:textId="77777777" w:rsidR="00B25ACD" w:rsidRDefault="00B25ACD" w:rsidP="00B25ACD">
      <w:pPr>
        <w:autoSpaceDE w:val="0"/>
        <w:autoSpaceDN w:val="0"/>
        <w:adjustRightInd w:val="0"/>
        <w:spacing w:after="0" w:line="240" w:lineRule="auto"/>
        <w:rPr>
          <w:rFonts w:ascii="Courier New" w:hAnsi="Courier New" w:cs="Courier New"/>
        </w:rPr>
      </w:pPr>
    </w:p>
    <w:p w14:paraId="2EB60A41" w14:textId="77777777" w:rsidR="00B25ACD" w:rsidRDefault="00B25ACD" w:rsidP="00B25ACD">
      <w:pPr>
        <w:autoSpaceDE w:val="0"/>
        <w:autoSpaceDN w:val="0"/>
        <w:adjustRightInd w:val="0"/>
        <w:spacing w:after="0" w:line="240" w:lineRule="auto"/>
        <w:rPr>
          <w:rFonts w:ascii="Courier New" w:hAnsi="Courier New" w:cs="Courier New"/>
        </w:rPr>
      </w:pPr>
      <w:r>
        <w:rPr>
          <w:rFonts w:ascii="Courier New" w:hAnsi="Courier New" w:cs="Courier New"/>
        </w:rPr>
        <w:lastRenderedPageBreak/>
        <w:t>The power sector now shows us the new `</w:t>
      </w:r>
      <w:proofErr w:type="spellStart"/>
      <w:r>
        <w:rPr>
          <w:rFonts w:ascii="Courier New" w:hAnsi="Courier New" w:cs="Courier New"/>
        </w:rPr>
        <w:t>solarPV</w:t>
      </w:r>
      <w:proofErr w:type="spellEnd"/>
      <w:r>
        <w:rPr>
          <w:rFonts w:ascii="Courier New" w:hAnsi="Courier New" w:cs="Courier New"/>
        </w:rPr>
        <w:t xml:space="preserve">` technology. </w:t>
      </w:r>
    </w:p>
    <w:p w14:paraId="18B42560" w14:textId="77777777" w:rsidR="00B25ACD" w:rsidRDefault="00B25ACD" w:rsidP="00B25ACD">
      <w:pPr>
        <w:autoSpaceDE w:val="0"/>
        <w:autoSpaceDN w:val="0"/>
        <w:adjustRightInd w:val="0"/>
        <w:spacing w:after="0" w:line="240" w:lineRule="auto"/>
        <w:rPr>
          <w:rFonts w:ascii="Courier New" w:hAnsi="Courier New" w:cs="Courier New"/>
        </w:rPr>
      </w:pPr>
    </w:p>
    <w:p w14:paraId="520A8B79" w14:textId="77777777" w:rsidR="00B25ACD" w:rsidRDefault="00B25ACD" w:rsidP="00B25ACD">
      <w:pPr>
        <w:autoSpaceDE w:val="0"/>
        <w:autoSpaceDN w:val="0"/>
        <w:adjustRightInd w:val="0"/>
        <w:spacing w:after="0" w:line="240" w:lineRule="auto"/>
        <w:rPr>
          <w:rFonts w:ascii="Courier New" w:hAnsi="Courier New" w:cs="Courier New"/>
        </w:rPr>
      </w:pPr>
    </w:p>
    <w:p w14:paraId="79957240" w14:textId="77777777" w:rsidR="00B25ACD" w:rsidRDefault="00B25ACD" w:rsidP="00B25ACD">
      <w:pPr>
        <w:autoSpaceDE w:val="0"/>
        <w:autoSpaceDN w:val="0"/>
        <w:adjustRightInd w:val="0"/>
        <w:spacing w:after="0" w:line="240" w:lineRule="auto"/>
        <w:rPr>
          <w:rFonts w:ascii="Courier New" w:hAnsi="Courier New" w:cs="Courier New"/>
        </w:rPr>
      </w:pPr>
    </w:p>
    <w:p w14:paraId="73A89B0C" w14:textId="77777777" w:rsidR="00B25ACD" w:rsidRDefault="00B25ACD" w:rsidP="00B25ACD">
      <w:pPr>
        <w:autoSpaceDE w:val="0"/>
        <w:autoSpaceDN w:val="0"/>
        <w:adjustRightInd w:val="0"/>
        <w:spacing w:after="0" w:line="240" w:lineRule="auto"/>
        <w:rPr>
          <w:rFonts w:ascii="Courier New" w:hAnsi="Courier New" w:cs="Courier New"/>
        </w:rPr>
      </w:pPr>
    </w:p>
    <w:p w14:paraId="13A5EC20" w14:textId="77777777" w:rsidR="00EA361B" w:rsidRDefault="00EA361B"/>
    <w:sectPr w:rsidR="00EA361B" w:rsidSect="00083C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 Alexander J M">
    <w15:presenceInfo w15:providerId="AD" w15:userId="S::akell@ic.ac.uk::0643f830-b458-4e97-a691-8f7dea77304d"/>
  </w15:person>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B0"/>
    <w:rsid w:val="00011D6F"/>
    <w:rsid w:val="00057D6A"/>
    <w:rsid w:val="000E731A"/>
    <w:rsid w:val="001F01B0"/>
    <w:rsid w:val="002570BA"/>
    <w:rsid w:val="002D03A3"/>
    <w:rsid w:val="002E448E"/>
    <w:rsid w:val="003E5E8E"/>
    <w:rsid w:val="00414D97"/>
    <w:rsid w:val="005B6876"/>
    <w:rsid w:val="005F0AB0"/>
    <w:rsid w:val="00682479"/>
    <w:rsid w:val="006D16A0"/>
    <w:rsid w:val="00771068"/>
    <w:rsid w:val="00871799"/>
    <w:rsid w:val="008E61CA"/>
    <w:rsid w:val="008F62D8"/>
    <w:rsid w:val="00921B15"/>
    <w:rsid w:val="00982D58"/>
    <w:rsid w:val="00AD0173"/>
    <w:rsid w:val="00AD3064"/>
    <w:rsid w:val="00B25ACD"/>
    <w:rsid w:val="00BE36C4"/>
    <w:rsid w:val="00BF1930"/>
    <w:rsid w:val="00C0681B"/>
    <w:rsid w:val="00C268F9"/>
    <w:rsid w:val="00C449E0"/>
    <w:rsid w:val="00C77E21"/>
    <w:rsid w:val="00CA69DB"/>
    <w:rsid w:val="00CB37F5"/>
    <w:rsid w:val="00CB53D6"/>
    <w:rsid w:val="00CF747A"/>
    <w:rsid w:val="00E21F48"/>
    <w:rsid w:val="00EA361B"/>
    <w:rsid w:val="00EC3BE0"/>
    <w:rsid w:val="00EF27F4"/>
    <w:rsid w:val="00F325D1"/>
    <w:rsid w:val="00F60B5F"/>
    <w:rsid w:val="00F93B2C"/>
    <w:rsid w:val="00F97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9D0"/>
  <w15:chartTrackingRefBased/>
  <w15:docId w15:val="{3692B53E-9727-458D-9F72-4AA56BC8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1F48"/>
    <w:rPr>
      <w:sz w:val="16"/>
      <w:szCs w:val="16"/>
    </w:rPr>
  </w:style>
  <w:style w:type="paragraph" w:styleId="CommentText">
    <w:name w:val="annotation text"/>
    <w:basedOn w:val="Normal"/>
    <w:link w:val="CommentTextChar"/>
    <w:uiPriority w:val="99"/>
    <w:semiHidden/>
    <w:unhideWhenUsed/>
    <w:rsid w:val="00E21F48"/>
    <w:pPr>
      <w:spacing w:line="240" w:lineRule="auto"/>
    </w:pPr>
    <w:rPr>
      <w:sz w:val="20"/>
      <w:szCs w:val="20"/>
    </w:rPr>
  </w:style>
  <w:style w:type="character" w:customStyle="1" w:styleId="CommentTextChar">
    <w:name w:val="Comment Text Char"/>
    <w:basedOn w:val="DefaultParagraphFont"/>
    <w:link w:val="CommentText"/>
    <w:uiPriority w:val="99"/>
    <w:semiHidden/>
    <w:rsid w:val="00E21F48"/>
    <w:rPr>
      <w:sz w:val="20"/>
      <w:szCs w:val="20"/>
    </w:rPr>
  </w:style>
  <w:style w:type="paragraph" w:styleId="CommentSubject">
    <w:name w:val="annotation subject"/>
    <w:basedOn w:val="CommentText"/>
    <w:next w:val="CommentText"/>
    <w:link w:val="CommentSubjectChar"/>
    <w:uiPriority w:val="99"/>
    <w:semiHidden/>
    <w:unhideWhenUsed/>
    <w:rsid w:val="00E21F48"/>
    <w:rPr>
      <w:b/>
      <w:bCs/>
    </w:rPr>
  </w:style>
  <w:style w:type="character" w:customStyle="1" w:styleId="CommentSubjectChar">
    <w:name w:val="Comment Subject Char"/>
    <w:basedOn w:val="CommentTextChar"/>
    <w:link w:val="CommentSubject"/>
    <w:uiPriority w:val="99"/>
    <w:semiHidden/>
    <w:rsid w:val="00E21F48"/>
    <w:rPr>
      <w:b/>
      <w:bCs/>
      <w:sz w:val="20"/>
      <w:szCs w:val="20"/>
    </w:rPr>
  </w:style>
  <w:style w:type="paragraph" w:styleId="Revision">
    <w:name w:val="Revision"/>
    <w:hidden/>
    <w:uiPriority w:val="99"/>
    <w:semiHidden/>
    <w:rsid w:val="002570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35</cp:revision>
  <dcterms:created xsi:type="dcterms:W3CDTF">2022-03-09T21:58:00Z</dcterms:created>
  <dcterms:modified xsi:type="dcterms:W3CDTF">2022-03-10T09:16:00Z</dcterms:modified>
</cp:coreProperties>
</file>