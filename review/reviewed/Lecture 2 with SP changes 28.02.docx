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AA43E" w14:textId="77777777"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w:t>
      </w:r>
    </w:p>
    <w:p w14:paraId="36BBCD0B" w14:textId="0C703DCA" w:rsidR="004972FB" w:rsidRPr="004972FB" w:rsidRDefault="004972FB" w:rsidP="004972FB">
      <w:pPr>
        <w:autoSpaceDE w:val="0"/>
        <w:autoSpaceDN w:val="0"/>
        <w:adjustRightInd w:val="0"/>
        <w:spacing w:after="0" w:line="240" w:lineRule="auto"/>
        <w:rPr>
          <w:rFonts w:ascii="Courier New" w:hAnsi="Courier New" w:cs="Courier New"/>
          <w:b/>
          <w:bCs/>
          <w:sz w:val="40"/>
          <w:szCs w:val="40"/>
        </w:rPr>
      </w:pPr>
      <w:r w:rsidRPr="004972FB">
        <w:rPr>
          <w:rFonts w:ascii="Courier New" w:hAnsi="Courier New" w:cs="Courier New"/>
          <w:b/>
          <w:bCs/>
          <w:sz w:val="40"/>
          <w:szCs w:val="40"/>
        </w:rPr>
        <w:t>title: Mini-Lecture 2.1 -</w:t>
      </w:r>
      <w:ins w:id="0" w:author="Simon Patterson" w:date="2022-03-01T02:02:00Z">
        <w:r w:rsidR="00EC5B37">
          <w:rPr>
            <w:rFonts w:ascii="Courier New" w:hAnsi="Courier New" w:cs="Courier New"/>
            <w:b/>
            <w:bCs/>
            <w:sz w:val="40"/>
            <w:szCs w:val="40"/>
          </w:rPr>
          <w:t>-</w:t>
        </w:r>
      </w:ins>
      <w:r w:rsidRPr="004972FB">
        <w:rPr>
          <w:rFonts w:ascii="Courier New" w:hAnsi="Courier New" w:cs="Courier New"/>
          <w:b/>
          <w:bCs/>
          <w:sz w:val="40"/>
          <w:szCs w:val="40"/>
        </w:rPr>
        <w:t xml:space="preserve"> MUSE (ModUlar energy system Simulation Environment)</w:t>
      </w:r>
    </w:p>
    <w:p w14:paraId="5DB5F5D6" w14:textId="77777777"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keywords:</w:t>
      </w:r>
    </w:p>
    <w:p w14:paraId="28A50097" w14:textId="77777777"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   MUSE</w:t>
      </w:r>
    </w:p>
    <w:p w14:paraId="5D145F45" w14:textId="77777777"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   Agent-based model</w:t>
      </w:r>
    </w:p>
    <w:p w14:paraId="7197BFAB" w14:textId="77777777"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   Energy planning</w:t>
      </w:r>
    </w:p>
    <w:p w14:paraId="65A0E8A6" w14:textId="77777777"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authors:</w:t>
      </w:r>
    </w:p>
    <w:p w14:paraId="690A06F0" w14:textId="77777777"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   Alexander J. M. Kell</w:t>
      </w:r>
    </w:p>
    <w:p w14:paraId="40B90ED6" w14:textId="77777777"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w:t>
      </w:r>
    </w:p>
    <w:p w14:paraId="167B05EE" w14:textId="77777777" w:rsidR="004972FB" w:rsidRDefault="004972FB" w:rsidP="004972FB">
      <w:pPr>
        <w:autoSpaceDE w:val="0"/>
        <w:autoSpaceDN w:val="0"/>
        <w:adjustRightInd w:val="0"/>
        <w:spacing w:after="0" w:line="240" w:lineRule="auto"/>
        <w:rPr>
          <w:rFonts w:ascii="Courier New" w:hAnsi="Courier New" w:cs="Courier New"/>
        </w:rPr>
      </w:pPr>
    </w:p>
    <w:p w14:paraId="089F3B4E" w14:textId="77777777"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 Short description</w:t>
      </w:r>
    </w:p>
    <w:p w14:paraId="5FB2C985" w14:textId="77777777" w:rsidR="004972FB" w:rsidRDefault="004972FB" w:rsidP="004972FB">
      <w:pPr>
        <w:autoSpaceDE w:val="0"/>
        <w:autoSpaceDN w:val="0"/>
        <w:adjustRightInd w:val="0"/>
        <w:spacing w:after="0" w:line="240" w:lineRule="auto"/>
        <w:rPr>
          <w:rFonts w:ascii="Courier New" w:hAnsi="Courier New" w:cs="Courier New"/>
        </w:rPr>
      </w:pPr>
    </w:p>
    <w:p w14:paraId="68E9D745" w14:textId="1B4E3D2E"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In this mini-lecture we will give an introduction into the energy systems model</w:t>
      </w:r>
      <w:ins w:id="1" w:author="Simon Patterson" w:date="2022-03-01T01:10:00Z">
        <w:r w:rsidR="00065153">
          <w:rPr>
            <w:rFonts w:ascii="Courier New" w:hAnsi="Courier New" w:cs="Courier New"/>
          </w:rPr>
          <w:t>,</w:t>
        </w:r>
      </w:ins>
      <w:r>
        <w:rPr>
          <w:rFonts w:ascii="Courier New" w:hAnsi="Courier New" w:cs="Courier New"/>
        </w:rPr>
        <w:t xml:space="preserve"> MUSE (ModUlar energy system Simulation Environment). We will cover the differences between MUSE and intertemporal optimisation models. We will also address the advantages and disadvantages of using MUSE. </w:t>
      </w:r>
    </w:p>
    <w:p w14:paraId="6DF457BE" w14:textId="77777777" w:rsidR="004972FB" w:rsidRDefault="004972FB" w:rsidP="004972FB">
      <w:pPr>
        <w:autoSpaceDE w:val="0"/>
        <w:autoSpaceDN w:val="0"/>
        <w:adjustRightInd w:val="0"/>
        <w:spacing w:after="0" w:line="240" w:lineRule="auto"/>
        <w:rPr>
          <w:rFonts w:ascii="Courier New" w:hAnsi="Courier New" w:cs="Courier New"/>
        </w:rPr>
      </w:pPr>
    </w:p>
    <w:p w14:paraId="51D70085" w14:textId="77777777"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 Learning objectives</w:t>
      </w:r>
    </w:p>
    <w:p w14:paraId="403BC8C1" w14:textId="77777777" w:rsidR="004972FB" w:rsidRDefault="004972FB" w:rsidP="004972FB">
      <w:pPr>
        <w:autoSpaceDE w:val="0"/>
        <w:autoSpaceDN w:val="0"/>
        <w:adjustRightInd w:val="0"/>
        <w:spacing w:after="0" w:line="240" w:lineRule="auto"/>
        <w:rPr>
          <w:rFonts w:ascii="Courier New" w:hAnsi="Courier New" w:cs="Courier New"/>
        </w:rPr>
      </w:pPr>
    </w:p>
    <w:p w14:paraId="5091772B" w14:textId="77777777"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 Learn the difference between MUSE and intertemporal optimisation models</w:t>
      </w:r>
    </w:p>
    <w:p w14:paraId="77958B67" w14:textId="77777777"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 Explore the pros and cons of using the energy systems model MUSE</w:t>
      </w:r>
    </w:p>
    <w:p w14:paraId="3F11E601" w14:textId="77777777" w:rsidR="004972FB" w:rsidRDefault="004972FB" w:rsidP="004972FB">
      <w:pPr>
        <w:autoSpaceDE w:val="0"/>
        <w:autoSpaceDN w:val="0"/>
        <w:adjustRightInd w:val="0"/>
        <w:spacing w:after="0" w:line="240" w:lineRule="auto"/>
        <w:rPr>
          <w:rFonts w:ascii="Courier New" w:hAnsi="Courier New" w:cs="Courier New"/>
        </w:rPr>
      </w:pPr>
    </w:p>
    <w:p w14:paraId="2CB18A4F" w14:textId="77777777"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 Introduction to MUSE</w:t>
      </w:r>
    </w:p>
    <w:p w14:paraId="3213B94A" w14:textId="77777777" w:rsidR="004972FB" w:rsidRDefault="004972FB" w:rsidP="004972FB">
      <w:pPr>
        <w:autoSpaceDE w:val="0"/>
        <w:autoSpaceDN w:val="0"/>
        <w:adjustRightInd w:val="0"/>
        <w:spacing w:after="0" w:line="240" w:lineRule="auto"/>
        <w:rPr>
          <w:rFonts w:ascii="Courier New" w:hAnsi="Courier New" w:cs="Courier New"/>
        </w:rPr>
      </w:pPr>
    </w:p>
    <w:p w14:paraId="39B81563" w14:textId="77777777"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We will first classify MUSE as per the classifications defined in the previous lecture</w:t>
      </w:r>
      <w:del w:id="2" w:author="Simon Patterson" w:date="2022-03-01T01:10:00Z">
        <w:r w:rsidDel="00065153">
          <w:rPr>
            <w:rFonts w:ascii="Courier New" w:hAnsi="Courier New" w:cs="Courier New"/>
          </w:rPr>
          <w:delText>s</w:delText>
        </w:r>
      </w:del>
      <w:r>
        <w:rPr>
          <w:rFonts w:ascii="Courier New" w:hAnsi="Courier New" w:cs="Courier New"/>
        </w:rPr>
        <w:t>. MUSE falls into the following categories:</w:t>
      </w:r>
    </w:p>
    <w:p w14:paraId="66195812" w14:textId="77777777" w:rsidR="004972FB" w:rsidRDefault="004972FB" w:rsidP="004972FB">
      <w:pPr>
        <w:autoSpaceDE w:val="0"/>
        <w:autoSpaceDN w:val="0"/>
        <w:adjustRightInd w:val="0"/>
        <w:spacing w:after="0" w:line="240" w:lineRule="auto"/>
        <w:rPr>
          <w:rFonts w:ascii="Courier New" w:hAnsi="Courier New" w:cs="Courier New"/>
        </w:rPr>
      </w:pPr>
    </w:p>
    <w:p w14:paraId="755493F6" w14:textId="77777777"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 Long-term</w:t>
      </w:r>
    </w:p>
    <w:p w14:paraId="48BD3403" w14:textId="77777777"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 Global and national</w:t>
      </w:r>
    </w:p>
    <w:p w14:paraId="1D812372" w14:textId="77777777"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 Bottom-up</w:t>
      </w:r>
    </w:p>
    <w:p w14:paraId="7E398368" w14:textId="77777777"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 Simulation model</w:t>
      </w:r>
    </w:p>
    <w:p w14:paraId="7F73396B" w14:textId="77777777" w:rsidR="004972FB" w:rsidRDefault="004972FB" w:rsidP="004972FB">
      <w:pPr>
        <w:autoSpaceDE w:val="0"/>
        <w:autoSpaceDN w:val="0"/>
        <w:adjustRightInd w:val="0"/>
        <w:spacing w:after="0" w:line="240" w:lineRule="auto"/>
        <w:rPr>
          <w:rFonts w:ascii="Courier New" w:hAnsi="Courier New" w:cs="Courier New"/>
        </w:rPr>
      </w:pPr>
    </w:p>
    <w:p w14:paraId="026EBBD4" w14:textId="77777777"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Therefore, MUSE is mainly designed to understand how long-term energy markets may evolve on both a national and global scale. MUSE explicitly models technoeconomic data on various technologies and therefore is a bottom-up model. Finally, MUSE is a simulation model, and can model various competing objectives to display what could happen under certain scenarios.</w:t>
      </w:r>
    </w:p>
    <w:p w14:paraId="6D287487" w14:textId="77777777" w:rsidR="004972FB" w:rsidRDefault="004972FB" w:rsidP="004972FB">
      <w:pPr>
        <w:autoSpaceDE w:val="0"/>
        <w:autoSpaceDN w:val="0"/>
        <w:adjustRightInd w:val="0"/>
        <w:spacing w:after="0" w:line="240" w:lineRule="auto"/>
        <w:rPr>
          <w:rFonts w:ascii="Courier New" w:hAnsi="Courier New" w:cs="Courier New"/>
        </w:rPr>
      </w:pPr>
    </w:p>
    <w:p w14:paraId="440B47F2" w14:textId="77777777"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 What are MUSE's unique features?</w:t>
      </w:r>
    </w:p>
    <w:p w14:paraId="7FD3E4DA" w14:textId="77777777" w:rsidR="004972FB" w:rsidRDefault="004972FB" w:rsidP="004972FB">
      <w:pPr>
        <w:autoSpaceDE w:val="0"/>
        <w:autoSpaceDN w:val="0"/>
        <w:adjustRightInd w:val="0"/>
        <w:spacing w:after="0" w:line="240" w:lineRule="auto"/>
        <w:rPr>
          <w:rFonts w:ascii="Courier New" w:hAnsi="Courier New" w:cs="Courier New"/>
        </w:rPr>
      </w:pPr>
    </w:p>
    <w:p w14:paraId="7EFF8C82" w14:textId="5B29BB40"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 xml:space="preserve">MUSE is a generalisable agent-based modelling environment that simulates energy transitions from the point of view of the investor and consumer agents [@Sachs2019a]. This means that users can define their own agents based upon their needs and data. </w:t>
      </w:r>
      <w:del w:id="3" w:author="Simon Patterson" w:date="2022-03-01T01:12:00Z">
        <w:r w:rsidDel="00DA1B38">
          <w:rPr>
            <w:rFonts w:ascii="Courier New" w:hAnsi="Courier New" w:cs="Courier New"/>
          </w:rPr>
          <w:delText>This means that</w:delText>
        </w:r>
      </w:del>
      <w:ins w:id="4" w:author="Simon Patterson" w:date="2022-03-01T01:12:00Z">
        <w:r w:rsidR="00DA1B38">
          <w:rPr>
            <w:rFonts w:ascii="Courier New" w:hAnsi="Courier New" w:cs="Courier New"/>
          </w:rPr>
          <w:t xml:space="preserve">In </w:t>
        </w:r>
        <w:r w:rsidR="00DA1B38">
          <w:rPr>
            <w:rFonts w:ascii="Courier New" w:hAnsi="Courier New" w:cs="Courier New"/>
          </w:rPr>
          <w:lastRenderedPageBreak/>
          <w:t>addition,</w:t>
        </w:r>
      </w:ins>
      <w:r>
        <w:rPr>
          <w:rFonts w:ascii="Courier New" w:hAnsi="Courier New" w:cs="Courier New"/>
        </w:rPr>
        <w:t xml:space="preserve"> each of these agents can have different objectives. For instance, a proportion of the population may have higher disposable incomes</w:t>
      </w:r>
      <w:ins w:id="5" w:author="Simon Patterson" w:date="2022-03-01T01:12:00Z">
        <w:r w:rsidR="00DA1B38">
          <w:rPr>
            <w:rFonts w:ascii="Courier New" w:hAnsi="Courier New" w:cs="Courier New"/>
          </w:rPr>
          <w:t>,</w:t>
        </w:r>
      </w:ins>
      <w:r>
        <w:rPr>
          <w:rFonts w:ascii="Courier New" w:hAnsi="Courier New" w:cs="Courier New"/>
        </w:rPr>
        <w:t xml:space="preserve"> which allows them to spend more on heating and cooling rather than</w:t>
      </w:r>
      <w:ins w:id="6" w:author="Simon Patterson" w:date="2022-03-01T01:12:00Z">
        <w:r w:rsidR="00761497">
          <w:rPr>
            <w:rFonts w:ascii="Courier New" w:hAnsi="Courier New" w:cs="Courier New"/>
          </w:rPr>
          <w:t xml:space="preserve"> requiring</w:t>
        </w:r>
      </w:ins>
      <w:r>
        <w:rPr>
          <w:rFonts w:ascii="Courier New" w:hAnsi="Courier New" w:cs="Courier New"/>
        </w:rPr>
        <w:t xml:space="preserve"> cost minimisation. Another proportion may prefer to spend less on heating and cooling whil</w:t>
      </w:r>
      <w:ins w:id="7" w:author="Simon Patterson" w:date="2022-03-01T01:13:00Z">
        <w:r w:rsidR="00925532">
          <w:rPr>
            <w:rFonts w:ascii="Courier New" w:hAnsi="Courier New" w:cs="Courier New"/>
          </w:rPr>
          <w:t>e</w:t>
        </w:r>
      </w:ins>
      <w:del w:id="8" w:author="Simon Patterson" w:date="2022-03-01T01:13:00Z">
        <w:r w:rsidDel="00925532">
          <w:rPr>
            <w:rFonts w:ascii="Courier New" w:hAnsi="Courier New" w:cs="Courier New"/>
          </w:rPr>
          <w:delText>st</w:delText>
        </w:r>
      </w:del>
      <w:r>
        <w:rPr>
          <w:rFonts w:ascii="Courier New" w:hAnsi="Courier New" w:cs="Courier New"/>
        </w:rPr>
        <w:t xml:space="preserve"> still having high disposable incomes. This features differs from the </w:t>
      </w:r>
      <w:del w:id="9" w:author="Simon Patterson" w:date="2022-03-01T01:42:00Z">
        <w:r w:rsidDel="00E22341">
          <w:rPr>
            <w:rFonts w:ascii="Courier New" w:hAnsi="Courier New" w:cs="Courier New"/>
          </w:rPr>
          <w:delText xml:space="preserve">optimisation </w:delText>
        </w:r>
      </w:del>
      <w:ins w:id="10" w:author="Simon Patterson" w:date="2022-03-01T01:42:00Z">
        <w:r w:rsidR="00E22341">
          <w:rPr>
            <w:rFonts w:ascii="Courier New" w:hAnsi="Courier New" w:cs="Courier New"/>
          </w:rPr>
          <w:t>optimisation</w:t>
        </w:r>
        <w:r w:rsidR="00E22341">
          <w:rPr>
            <w:rFonts w:ascii="Courier New" w:hAnsi="Courier New" w:cs="Courier New"/>
          </w:rPr>
          <w:t>-</w:t>
        </w:r>
      </w:ins>
      <w:r>
        <w:rPr>
          <w:rFonts w:ascii="Courier New" w:hAnsi="Courier New" w:cs="Courier New"/>
        </w:rPr>
        <w:t xml:space="preserve">based </w:t>
      </w:r>
      <w:del w:id="11" w:author="Simon Patterson" w:date="2022-03-01T01:13:00Z">
        <w:r w:rsidDel="00761497">
          <w:rPr>
            <w:rFonts w:ascii="Courier New" w:hAnsi="Courier New" w:cs="Courier New"/>
          </w:rPr>
          <w:delText>appraoches</w:delText>
        </w:r>
      </w:del>
      <w:ins w:id="12" w:author="Simon Patterson" w:date="2022-03-01T01:13:00Z">
        <w:r w:rsidR="00761497">
          <w:rPr>
            <w:rFonts w:ascii="Courier New" w:hAnsi="Courier New" w:cs="Courier New"/>
          </w:rPr>
          <w:t>approaches</w:t>
        </w:r>
      </w:ins>
      <w:r>
        <w:rPr>
          <w:rFonts w:ascii="Courier New" w:hAnsi="Courier New" w:cs="Courier New"/>
        </w:rPr>
        <w:t xml:space="preserve"> which can, for instance, minimise costs or maximise welfare from a central perspective.</w:t>
      </w:r>
    </w:p>
    <w:p w14:paraId="2CBE473F" w14:textId="77777777" w:rsidR="004972FB" w:rsidRDefault="004972FB" w:rsidP="004972FB">
      <w:pPr>
        <w:autoSpaceDE w:val="0"/>
        <w:autoSpaceDN w:val="0"/>
        <w:adjustRightInd w:val="0"/>
        <w:spacing w:after="0" w:line="240" w:lineRule="auto"/>
        <w:rPr>
          <w:rFonts w:ascii="Courier New" w:hAnsi="Courier New" w:cs="Courier New"/>
        </w:rPr>
      </w:pPr>
    </w:p>
    <w:p w14:paraId="1AC004A5" w14:textId="2ADB5246"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 xml:space="preserve">Another aspect that differs from optimisation models is the ability to model imperfect information and limited foresight. Optimisation models require full knowledge of the system at the beginning of the simulation. For example, </w:t>
      </w:r>
      <w:del w:id="13" w:author="Simon Patterson" w:date="2022-03-01T01:14:00Z">
        <w:r w:rsidDel="00985DFA">
          <w:rPr>
            <w:rFonts w:ascii="Courier New" w:hAnsi="Courier New" w:cs="Courier New"/>
          </w:rPr>
          <w:delText xml:space="preserve">by </w:delText>
        </w:r>
      </w:del>
      <w:ins w:id="14" w:author="Simon Patterson" w:date="2022-03-01T01:14:00Z">
        <w:r w:rsidR="00985DFA">
          <w:rPr>
            <w:rFonts w:ascii="Courier New" w:hAnsi="Courier New" w:cs="Courier New"/>
          </w:rPr>
          <w:t>such a model needs to</w:t>
        </w:r>
        <w:r w:rsidR="00985DFA">
          <w:rPr>
            <w:rFonts w:ascii="Courier New" w:hAnsi="Courier New" w:cs="Courier New"/>
          </w:rPr>
          <w:t xml:space="preserve"> </w:t>
        </w:r>
      </w:ins>
      <w:r>
        <w:rPr>
          <w:rFonts w:ascii="Courier New" w:hAnsi="Courier New" w:cs="Courier New"/>
        </w:rPr>
        <w:t>know</w:t>
      </w:r>
      <w:del w:id="15" w:author="Simon Patterson" w:date="2022-03-01T01:15:00Z">
        <w:r w:rsidDel="00962E79">
          <w:rPr>
            <w:rFonts w:ascii="Courier New" w:hAnsi="Courier New" w:cs="Courier New"/>
          </w:rPr>
          <w:delText>ing</w:delText>
        </w:r>
      </w:del>
      <w:r>
        <w:rPr>
          <w:rFonts w:ascii="Courier New" w:hAnsi="Courier New" w:cs="Courier New"/>
        </w:rPr>
        <w:t xml:space="preserve"> what the demand will be in 2050 at the beginning of the simulation in 2020. MUSE does not give this information to the investing agents at the beginning of the simulation, and therefore they must makes their investments under uncertainty. This adds a level of realism to MUSE and is a unique feature of agent-based models when compared to intertemporal optimisation models. </w:t>
      </w:r>
    </w:p>
    <w:p w14:paraId="537EEFBA" w14:textId="77777777" w:rsidR="004972FB" w:rsidRDefault="004972FB" w:rsidP="004972FB">
      <w:pPr>
        <w:autoSpaceDE w:val="0"/>
        <w:autoSpaceDN w:val="0"/>
        <w:adjustRightInd w:val="0"/>
        <w:spacing w:after="0" w:line="240" w:lineRule="auto"/>
        <w:rPr>
          <w:rFonts w:ascii="Courier New" w:hAnsi="Courier New" w:cs="Courier New"/>
        </w:rPr>
      </w:pPr>
    </w:p>
    <w:p w14:paraId="47BF9ED7" w14:textId="77777777"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 Benefits and disadvantages of MUSE</w:t>
      </w:r>
    </w:p>
    <w:p w14:paraId="1D3D8A01" w14:textId="77777777" w:rsidR="004972FB" w:rsidRDefault="004972FB" w:rsidP="004972FB">
      <w:pPr>
        <w:autoSpaceDE w:val="0"/>
        <w:autoSpaceDN w:val="0"/>
        <w:adjustRightInd w:val="0"/>
        <w:spacing w:after="0" w:line="240" w:lineRule="auto"/>
        <w:rPr>
          <w:rFonts w:ascii="Courier New" w:hAnsi="Courier New" w:cs="Courier New"/>
        </w:rPr>
      </w:pPr>
    </w:p>
    <w:p w14:paraId="5CE4116B" w14:textId="00A83E06"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 xml:space="preserve">MUSE comes with a number of advantages and disadvantages when compared to other models. The benefits include, as discussed, the ability to model </w:t>
      </w:r>
      <w:commentRangeStart w:id="16"/>
      <w:r>
        <w:rPr>
          <w:rFonts w:ascii="Courier New" w:hAnsi="Courier New" w:cs="Courier New"/>
        </w:rPr>
        <w:t xml:space="preserve">heterogeneous </w:t>
      </w:r>
      <w:commentRangeEnd w:id="16"/>
      <w:r w:rsidR="00F5013C">
        <w:rPr>
          <w:rStyle w:val="CommentReference"/>
        </w:rPr>
        <w:commentReference w:id="16"/>
      </w:r>
      <w:r>
        <w:rPr>
          <w:rFonts w:ascii="Courier New" w:hAnsi="Courier New" w:cs="Courier New"/>
        </w:rPr>
        <w:t>agents as well as to model limited foresight and imperfect information. Another one of the benefits of MUSE is its flexibility in designing a case study</w:t>
      </w:r>
      <w:commentRangeStart w:id="17"/>
      <w:r>
        <w:rPr>
          <w:rFonts w:ascii="Courier New" w:hAnsi="Courier New" w:cs="Courier New"/>
        </w:rPr>
        <w:t xml:space="preserve">. Users can model anything from a single region to the global scale with trade </w:t>
      </w:r>
      <w:del w:id="18" w:author="Simon Patterson" w:date="2022-03-01T01:16:00Z">
        <w:r w:rsidDel="00E3602D">
          <w:rPr>
            <w:rFonts w:ascii="Courier New" w:hAnsi="Courier New" w:cs="Courier New"/>
          </w:rPr>
          <w:delText>occuring</w:delText>
        </w:r>
      </w:del>
      <w:ins w:id="19" w:author="Simon Patterson" w:date="2022-03-01T01:16:00Z">
        <w:r w:rsidR="00E3602D">
          <w:rPr>
            <w:rFonts w:ascii="Courier New" w:hAnsi="Courier New" w:cs="Courier New"/>
          </w:rPr>
          <w:t>occurring</w:t>
        </w:r>
      </w:ins>
      <w:r>
        <w:rPr>
          <w:rFonts w:ascii="Courier New" w:hAnsi="Courier New" w:cs="Courier New"/>
        </w:rPr>
        <w:t xml:space="preserve"> between regions. </w:t>
      </w:r>
      <w:commentRangeEnd w:id="17"/>
      <w:r w:rsidR="002E5C73">
        <w:rPr>
          <w:rStyle w:val="CommentReference"/>
        </w:rPr>
        <w:commentReference w:id="17"/>
      </w:r>
      <w:r>
        <w:rPr>
          <w:rFonts w:ascii="Courier New" w:hAnsi="Courier New" w:cs="Courier New"/>
        </w:rPr>
        <w:t>In addition, MUSE is able to model a single sector (such as the transport sector) to a whole energy systems approach. This flexibility allows for many different applications to be devised for interesting research and applications.</w:t>
      </w:r>
    </w:p>
    <w:p w14:paraId="347D1388" w14:textId="77777777" w:rsidR="004972FB" w:rsidRDefault="004972FB" w:rsidP="004972FB">
      <w:pPr>
        <w:autoSpaceDE w:val="0"/>
        <w:autoSpaceDN w:val="0"/>
        <w:adjustRightInd w:val="0"/>
        <w:spacing w:after="0" w:line="240" w:lineRule="auto"/>
        <w:rPr>
          <w:rFonts w:ascii="Courier New" w:hAnsi="Courier New" w:cs="Courier New"/>
        </w:rPr>
      </w:pPr>
    </w:p>
    <w:p w14:paraId="3D632432" w14:textId="2571EB1F"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However, this flexibility and simulation approach comes with a number of disadvantages when compared to other models. The first disadvantage is the complexity of the model. Whil</w:t>
      </w:r>
      <w:ins w:id="20" w:author="Simon Patterson" w:date="2022-03-01T01:13:00Z">
        <w:r w:rsidR="00925532">
          <w:rPr>
            <w:rFonts w:ascii="Courier New" w:hAnsi="Courier New" w:cs="Courier New"/>
          </w:rPr>
          <w:t>e</w:t>
        </w:r>
      </w:ins>
      <w:del w:id="21" w:author="Simon Patterson" w:date="2022-03-01T01:13:00Z">
        <w:r w:rsidDel="00925532">
          <w:rPr>
            <w:rFonts w:ascii="Courier New" w:hAnsi="Courier New" w:cs="Courier New"/>
          </w:rPr>
          <w:delText>st</w:delText>
        </w:r>
      </w:del>
      <w:r>
        <w:rPr>
          <w:rFonts w:ascii="Courier New" w:hAnsi="Courier New" w:cs="Courier New"/>
        </w:rPr>
        <w:t xml:space="preserve"> building a case study is similar to the process for other models, the inner workings of MUSE can be complicated. This is due to its </w:t>
      </w:r>
      <w:del w:id="22" w:author="Simon Patterson" w:date="2022-03-01T01:42:00Z">
        <w:r w:rsidDel="00E22341">
          <w:rPr>
            <w:rFonts w:ascii="Courier New" w:hAnsi="Courier New" w:cs="Courier New"/>
          </w:rPr>
          <w:delText xml:space="preserve">simulation </w:delText>
        </w:r>
      </w:del>
      <w:ins w:id="23" w:author="Simon Patterson" w:date="2022-03-01T01:42:00Z">
        <w:r w:rsidR="00E22341">
          <w:rPr>
            <w:rFonts w:ascii="Courier New" w:hAnsi="Courier New" w:cs="Courier New"/>
          </w:rPr>
          <w:t>simulation</w:t>
        </w:r>
        <w:r w:rsidR="00E22341">
          <w:rPr>
            <w:rFonts w:ascii="Courier New" w:hAnsi="Courier New" w:cs="Courier New"/>
          </w:rPr>
          <w:t>-</w:t>
        </w:r>
      </w:ins>
      <w:r>
        <w:rPr>
          <w:rFonts w:ascii="Courier New" w:hAnsi="Courier New" w:cs="Courier New"/>
        </w:rPr>
        <w:t xml:space="preserve">based method which relies on </w:t>
      </w:r>
      <w:del w:id="24" w:author="Simon Patterson" w:date="2022-03-01T01:42:00Z">
        <w:r w:rsidDel="00E22341">
          <w:rPr>
            <w:rFonts w:ascii="Courier New" w:hAnsi="Courier New" w:cs="Courier New"/>
          </w:rPr>
          <w:delText xml:space="preserve">rule </w:delText>
        </w:r>
      </w:del>
      <w:ins w:id="25" w:author="Simon Patterson" w:date="2022-03-01T01:42:00Z">
        <w:r w:rsidR="00E22341">
          <w:rPr>
            <w:rFonts w:ascii="Courier New" w:hAnsi="Courier New" w:cs="Courier New"/>
          </w:rPr>
          <w:t>rule</w:t>
        </w:r>
        <w:r w:rsidR="00E22341">
          <w:rPr>
            <w:rFonts w:ascii="Courier New" w:hAnsi="Courier New" w:cs="Courier New"/>
          </w:rPr>
          <w:t>-</w:t>
        </w:r>
      </w:ins>
      <w:r>
        <w:rPr>
          <w:rFonts w:ascii="Courier New" w:hAnsi="Courier New" w:cs="Courier New"/>
        </w:rPr>
        <w:t xml:space="preserve">based behaviours, as opposed to optimisation. Another disadvantage is that the computation time of MUSE can increase with the complexity of the case study. Therefore, it becomes important to make decisions based on the sectors, </w:t>
      </w:r>
      <w:commentRangeStart w:id="26"/>
      <w:r>
        <w:rPr>
          <w:rFonts w:ascii="Courier New" w:hAnsi="Courier New" w:cs="Courier New"/>
        </w:rPr>
        <w:t xml:space="preserve">timeslicing </w:t>
      </w:r>
      <w:commentRangeEnd w:id="26"/>
      <w:r w:rsidR="00564655">
        <w:rPr>
          <w:rStyle w:val="CommentReference"/>
        </w:rPr>
        <w:commentReference w:id="26"/>
      </w:r>
      <w:r>
        <w:rPr>
          <w:rFonts w:ascii="Courier New" w:hAnsi="Courier New" w:cs="Courier New"/>
        </w:rPr>
        <w:t xml:space="preserve">and other characteristics that are modelled. For instance, it may not be feasible to model every single sector in an energy system, </w:t>
      </w:r>
      <w:del w:id="27" w:author="Simon Patterson" w:date="2022-03-01T01:20:00Z">
        <w:r w:rsidDel="002D02B9">
          <w:rPr>
            <w:rFonts w:ascii="Courier New" w:hAnsi="Courier New" w:cs="Courier New"/>
          </w:rPr>
          <w:delText>but a subset of relevant sectors</w:delText>
        </w:r>
      </w:del>
      <w:ins w:id="28" w:author="Simon Patterson" w:date="2022-03-01T01:20:00Z">
        <w:r w:rsidR="002D02B9">
          <w:rPr>
            <w:rFonts w:ascii="Courier New" w:hAnsi="Courier New" w:cs="Courier New"/>
          </w:rPr>
          <w:t>and instead the model should be limited to a subset of relevant sectors</w:t>
        </w:r>
      </w:ins>
      <w:r>
        <w:rPr>
          <w:rFonts w:ascii="Courier New" w:hAnsi="Courier New" w:cs="Courier New"/>
        </w:rPr>
        <w:t xml:space="preserve">. </w:t>
      </w:r>
    </w:p>
    <w:p w14:paraId="1F705933" w14:textId="77777777" w:rsidR="004972FB" w:rsidRDefault="004972FB" w:rsidP="004972FB">
      <w:pPr>
        <w:autoSpaceDE w:val="0"/>
        <w:autoSpaceDN w:val="0"/>
        <w:adjustRightInd w:val="0"/>
        <w:spacing w:after="0" w:line="240" w:lineRule="auto"/>
        <w:rPr>
          <w:rFonts w:ascii="Courier New" w:hAnsi="Courier New" w:cs="Courier New"/>
        </w:rPr>
      </w:pPr>
    </w:p>
    <w:p w14:paraId="341AB47F" w14:textId="77777777" w:rsidR="004972FB" w:rsidRDefault="004972FB" w:rsidP="004972FB">
      <w:pPr>
        <w:autoSpaceDE w:val="0"/>
        <w:autoSpaceDN w:val="0"/>
        <w:adjustRightInd w:val="0"/>
        <w:spacing w:after="0" w:line="240" w:lineRule="auto"/>
        <w:rPr>
          <w:rFonts w:ascii="Courier New" w:hAnsi="Courier New" w:cs="Courier New"/>
        </w:rPr>
      </w:pPr>
    </w:p>
    <w:p w14:paraId="7F8B4419" w14:textId="77777777"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 Summary</w:t>
      </w:r>
    </w:p>
    <w:p w14:paraId="1CC07CBA" w14:textId="77777777" w:rsidR="004972FB" w:rsidRDefault="004972FB" w:rsidP="004972FB">
      <w:pPr>
        <w:autoSpaceDE w:val="0"/>
        <w:autoSpaceDN w:val="0"/>
        <w:adjustRightInd w:val="0"/>
        <w:spacing w:after="0" w:line="240" w:lineRule="auto"/>
        <w:rPr>
          <w:rFonts w:ascii="Courier New" w:hAnsi="Courier New" w:cs="Courier New"/>
        </w:rPr>
      </w:pPr>
    </w:p>
    <w:p w14:paraId="1F7DB8F9" w14:textId="4626F02E"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In this mini-lec</w:t>
      </w:r>
      <w:ins w:id="29" w:author="Simon Patterson" w:date="2022-03-01T01:20:00Z">
        <w:r w:rsidR="002D02B9">
          <w:rPr>
            <w:rFonts w:ascii="Courier New" w:hAnsi="Courier New" w:cs="Courier New"/>
          </w:rPr>
          <w:t>t</w:t>
        </w:r>
      </w:ins>
      <w:r>
        <w:rPr>
          <w:rFonts w:ascii="Courier New" w:hAnsi="Courier New" w:cs="Courier New"/>
        </w:rPr>
        <w:t xml:space="preserve">ure we were introduced to the energy systems model, MUSE. We learnt of its unique features, such as heterogeneous agent </w:t>
      </w:r>
      <w:r>
        <w:rPr>
          <w:rFonts w:ascii="Courier New" w:hAnsi="Courier New" w:cs="Courier New"/>
        </w:rPr>
        <w:lastRenderedPageBreak/>
        <w:t>behaviour, limited foresight and imperfect information. We also discovered the advantages and disadvantages of MUSE. For example</w:t>
      </w:r>
      <w:ins w:id="30" w:author="Simon Patterson" w:date="2022-03-01T01:21:00Z">
        <w:r w:rsidR="00805A88">
          <w:rPr>
            <w:rFonts w:ascii="Courier New" w:hAnsi="Courier New" w:cs="Courier New"/>
          </w:rPr>
          <w:t>,</w:t>
        </w:r>
      </w:ins>
      <w:r>
        <w:rPr>
          <w:rFonts w:ascii="Courier New" w:hAnsi="Courier New" w:cs="Courier New"/>
        </w:rPr>
        <w:t xml:space="preserve"> its flexible nature</w:t>
      </w:r>
      <w:ins w:id="31" w:author="Simon Patterson" w:date="2022-03-01T01:20:00Z">
        <w:r w:rsidR="002D02B9">
          <w:rPr>
            <w:rFonts w:ascii="Courier New" w:hAnsi="Courier New" w:cs="Courier New"/>
          </w:rPr>
          <w:t>,</w:t>
        </w:r>
      </w:ins>
      <w:r>
        <w:rPr>
          <w:rFonts w:ascii="Courier New" w:hAnsi="Courier New" w:cs="Courier New"/>
        </w:rPr>
        <w:t xml:space="preserve"> which allows many different types of case-studies</w:t>
      </w:r>
      <w:ins w:id="32" w:author="Simon Patterson" w:date="2022-03-01T01:21:00Z">
        <w:r w:rsidR="00805A88">
          <w:rPr>
            <w:rFonts w:ascii="Courier New" w:hAnsi="Courier New" w:cs="Courier New"/>
          </w:rPr>
          <w:t>,</w:t>
        </w:r>
      </w:ins>
      <w:r>
        <w:rPr>
          <w:rFonts w:ascii="Courier New" w:hAnsi="Courier New" w:cs="Courier New"/>
        </w:rPr>
        <w:t xml:space="preserve"> can also make the model increasingly complex. </w:t>
      </w:r>
    </w:p>
    <w:p w14:paraId="667A7A06" w14:textId="03A836E3" w:rsidR="00981882" w:rsidRDefault="00981882" w:rsidP="004972FB">
      <w:pPr>
        <w:autoSpaceDE w:val="0"/>
        <w:autoSpaceDN w:val="0"/>
        <w:adjustRightInd w:val="0"/>
        <w:spacing w:after="0" w:line="240" w:lineRule="auto"/>
        <w:rPr>
          <w:rFonts w:ascii="Courier New" w:hAnsi="Courier New" w:cs="Courier New"/>
        </w:rPr>
      </w:pPr>
    </w:p>
    <w:p w14:paraId="674E5BDC" w14:textId="4426E602" w:rsidR="00981882" w:rsidRDefault="00981882" w:rsidP="004972FB">
      <w:pPr>
        <w:autoSpaceDE w:val="0"/>
        <w:autoSpaceDN w:val="0"/>
        <w:adjustRightInd w:val="0"/>
        <w:spacing w:after="0" w:line="240" w:lineRule="auto"/>
        <w:rPr>
          <w:rFonts w:ascii="Courier New" w:hAnsi="Courier New" w:cs="Courier New"/>
        </w:rPr>
      </w:pPr>
    </w:p>
    <w:p w14:paraId="2352A176" w14:textId="3408F154" w:rsidR="00981882" w:rsidRDefault="00981882" w:rsidP="004972FB">
      <w:pPr>
        <w:autoSpaceDE w:val="0"/>
        <w:autoSpaceDN w:val="0"/>
        <w:adjustRightInd w:val="0"/>
        <w:spacing w:after="0" w:line="240" w:lineRule="auto"/>
        <w:rPr>
          <w:rFonts w:ascii="Courier New" w:hAnsi="Courier New" w:cs="Courier New"/>
        </w:rPr>
      </w:pPr>
    </w:p>
    <w:p w14:paraId="561EE59A" w14:textId="7A5B26B9" w:rsidR="00981882" w:rsidRDefault="00981882" w:rsidP="004972FB">
      <w:pPr>
        <w:autoSpaceDE w:val="0"/>
        <w:autoSpaceDN w:val="0"/>
        <w:adjustRightInd w:val="0"/>
        <w:spacing w:after="0" w:line="240" w:lineRule="auto"/>
        <w:rPr>
          <w:rFonts w:ascii="Courier New" w:hAnsi="Courier New" w:cs="Courier New"/>
        </w:rPr>
      </w:pPr>
    </w:p>
    <w:p w14:paraId="15E988FC" w14:textId="3B38F61A" w:rsidR="00981882" w:rsidRDefault="00981882" w:rsidP="004972FB">
      <w:pPr>
        <w:autoSpaceDE w:val="0"/>
        <w:autoSpaceDN w:val="0"/>
        <w:adjustRightInd w:val="0"/>
        <w:spacing w:after="0" w:line="240" w:lineRule="auto"/>
        <w:rPr>
          <w:rFonts w:ascii="Courier New" w:hAnsi="Courier New" w:cs="Courier New"/>
        </w:rPr>
      </w:pPr>
    </w:p>
    <w:p w14:paraId="13461306" w14:textId="02547CEA" w:rsidR="00981882" w:rsidRDefault="00981882" w:rsidP="004972FB">
      <w:pPr>
        <w:autoSpaceDE w:val="0"/>
        <w:autoSpaceDN w:val="0"/>
        <w:adjustRightInd w:val="0"/>
        <w:spacing w:after="0" w:line="240" w:lineRule="auto"/>
        <w:rPr>
          <w:rFonts w:ascii="Courier New" w:hAnsi="Courier New" w:cs="Courier New"/>
        </w:rPr>
      </w:pPr>
    </w:p>
    <w:p w14:paraId="7E48C52A" w14:textId="48C0EA40" w:rsidR="00981882" w:rsidRDefault="00981882" w:rsidP="004972FB">
      <w:pPr>
        <w:autoSpaceDE w:val="0"/>
        <w:autoSpaceDN w:val="0"/>
        <w:adjustRightInd w:val="0"/>
        <w:spacing w:after="0" w:line="240" w:lineRule="auto"/>
        <w:rPr>
          <w:rFonts w:ascii="Courier New" w:hAnsi="Courier New" w:cs="Courier New"/>
        </w:rPr>
      </w:pPr>
    </w:p>
    <w:p w14:paraId="03BB2FAE"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w:t>
      </w:r>
    </w:p>
    <w:p w14:paraId="3F20C81E" w14:textId="77777777" w:rsidR="00981882" w:rsidRPr="00981882" w:rsidRDefault="00981882" w:rsidP="00981882">
      <w:pPr>
        <w:autoSpaceDE w:val="0"/>
        <w:autoSpaceDN w:val="0"/>
        <w:adjustRightInd w:val="0"/>
        <w:spacing w:after="0" w:line="240" w:lineRule="auto"/>
        <w:rPr>
          <w:rFonts w:ascii="Courier New" w:hAnsi="Courier New" w:cs="Courier New"/>
          <w:b/>
          <w:bCs/>
          <w:sz w:val="40"/>
          <w:szCs w:val="40"/>
        </w:rPr>
      </w:pPr>
      <w:r w:rsidRPr="00981882">
        <w:rPr>
          <w:rFonts w:ascii="Courier New" w:hAnsi="Courier New" w:cs="Courier New"/>
          <w:b/>
          <w:bCs/>
          <w:sz w:val="40"/>
          <w:szCs w:val="40"/>
        </w:rPr>
        <w:t>title: Mini-Lecture 2.2 -- How MUSE works</w:t>
      </w:r>
    </w:p>
    <w:p w14:paraId="67A9F4EF"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keywords:</w:t>
      </w:r>
    </w:p>
    <w:p w14:paraId="7E2668A9"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Service demands</w:t>
      </w:r>
    </w:p>
    <w:p w14:paraId="228A148E"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Technologies</w:t>
      </w:r>
    </w:p>
    <w:p w14:paraId="26435A7D"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Market clearing algorithm</w:t>
      </w:r>
    </w:p>
    <w:p w14:paraId="00F32B28"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authors:</w:t>
      </w:r>
    </w:p>
    <w:p w14:paraId="0BCB446C"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Alexander J. M. Kell</w:t>
      </w:r>
    </w:p>
    <w:p w14:paraId="100CA121"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w:t>
      </w:r>
    </w:p>
    <w:p w14:paraId="4F8E2F50" w14:textId="77777777" w:rsidR="00981882" w:rsidRDefault="00981882" w:rsidP="00981882">
      <w:pPr>
        <w:autoSpaceDE w:val="0"/>
        <w:autoSpaceDN w:val="0"/>
        <w:adjustRightInd w:val="0"/>
        <w:spacing w:after="0" w:line="240" w:lineRule="auto"/>
        <w:rPr>
          <w:rFonts w:ascii="Courier New" w:hAnsi="Courier New" w:cs="Courier New"/>
        </w:rPr>
      </w:pPr>
    </w:p>
    <w:p w14:paraId="1CB9FABA" w14:textId="77777777" w:rsidR="00981882" w:rsidRDefault="00981882" w:rsidP="00981882">
      <w:pPr>
        <w:autoSpaceDE w:val="0"/>
        <w:autoSpaceDN w:val="0"/>
        <w:adjustRightInd w:val="0"/>
        <w:spacing w:after="0" w:line="240" w:lineRule="auto"/>
        <w:rPr>
          <w:rFonts w:ascii="Courier New" w:hAnsi="Courier New" w:cs="Courier New"/>
        </w:rPr>
      </w:pPr>
    </w:p>
    <w:p w14:paraId="25D46785"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Short description</w:t>
      </w:r>
    </w:p>
    <w:p w14:paraId="60942AC3" w14:textId="77777777" w:rsidR="00981882" w:rsidRDefault="00981882" w:rsidP="00981882">
      <w:pPr>
        <w:autoSpaceDE w:val="0"/>
        <w:autoSpaceDN w:val="0"/>
        <w:adjustRightInd w:val="0"/>
        <w:spacing w:after="0" w:line="240" w:lineRule="auto"/>
        <w:rPr>
          <w:rFonts w:ascii="Courier New" w:hAnsi="Courier New" w:cs="Courier New"/>
        </w:rPr>
      </w:pPr>
    </w:p>
    <w:p w14:paraId="2F3965B0"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xml:space="preserve">In this mini-lecture we will give you an overview of how MUSE works. This will include the different sectors that make up MUSE, including primary supply sectors, conversion sectors and demand sectors. We will discover how these sectors are interlinked through a market clearing algorithm, which ultimately decides the prices of energy commodities and the final energy system, according to MUSE. </w:t>
      </w:r>
    </w:p>
    <w:p w14:paraId="47FEEB87" w14:textId="77777777" w:rsidR="00981882" w:rsidRDefault="00981882" w:rsidP="00981882">
      <w:pPr>
        <w:autoSpaceDE w:val="0"/>
        <w:autoSpaceDN w:val="0"/>
        <w:adjustRightInd w:val="0"/>
        <w:spacing w:after="0" w:line="240" w:lineRule="auto"/>
        <w:rPr>
          <w:rFonts w:ascii="Courier New" w:hAnsi="Courier New" w:cs="Courier New"/>
        </w:rPr>
      </w:pPr>
    </w:p>
    <w:p w14:paraId="199E64AD"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Learning objectives</w:t>
      </w:r>
    </w:p>
    <w:p w14:paraId="6C88F106" w14:textId="77777777" w:rsidR="00981882" w:rsidRDefault="00981882" w:rsidP="00981882">
      <w:pPr>
        <w:autoSpaceDE w:val="0"/>
        <w:autoSpaceDN w:val="0"/>
        <w:adjustRightInd w:val="0"/>
        <w:spacing w:after="0" w:line="240" w:lineRule="auto"/>
        <w:rPr>
          <w:rFonts w:ascii="Courier New" w:hAnsi="Courier New" w:cs="Courier New"/>
        </w:rPr>
      </w:pPr>
    </w:p>
    <w:p w14:paraId="5C936B83"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Identify the key components which make up MUSE</w:t>
      </w:r>
    </w:p>
    <w:p w14:paraId="1E907601"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Understand the fundamental underpinning of how MUSE works</w:t>
      </w:r>
    </w:p>
    <w:p w14:paraId="270BD00B" w14:textId="77777777" w:rsidR="00981882" w:rsidRDefault="00981882" w:rsidP="00981882">
      <w:pPr>
        <w:autoSpaceDE w:val="0"/>
        <w:autoSpaceDN w:val="0"/>
        <w:adjustRightInd w:val="0"/>
        <w:spacing w:after="0" w:line="240" w:lineRule="auto"/>
        <w:rPr>
          <w:rFonts w:ascii="Courier New" w:hAnsi="Courier New" w:cs="Courier New"/>
        </w:rPr>
      </w:pPr>
    </w:p>
    <w:p w14:paraId="0B38FB02"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MUSE Visualisation</w:t>
      </w:r>
    </w:p>
    <w:p w14:paraId="24023A5E" w14:textId="77777777" w:rsidR="00981882" w:rsidRDefault="00981882" w:rsidP="00981882">
      <w:pPr>
        <w:autoSpaceDE w:val="0"/>
        <w:autoSpaceDN w:val="0"/>
        <w:adjustRightInd w:val="0"/>
        <w:spacing w:after="0" w:line="240" w:lineRule="auto"/>
        <w:rPr>
          <w:rFonts w:ascii="Courier New" w:hAnsi="Courier New" w:cs="Courier New"/>
        </w:rPr>
      </w:pPr>
    </w:p>
    <w:p w14:paraId="0485FC4C"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MUSE is made up of various components which interact to give a projected energy system as an output. Figure 2.2.1 displays these major components. The key sections of MUSE include:</w:t>
      </w:r>
    </w:p>
    <w:p w14:paraId="232CA26A" w14:textId="77777777" w:rsidR="00981882" w:rsidRDefault="00981882" w:rsidP="00981882">
      <w:pPr>
        <w:autoSpaceDE w:val="0"/>
        <w:autoSpaceDN w:val="0"/>
        <w:adjustRightInd w:val="0"/>
        <w:spacing w:after="0" w:line="240" w:lineRule="auto"/>
        <w:rPr>
          <w:rFonts w:ascii="Courier New" w:hAnsi="Courier New" w:cs="Courier New"/>
        </w:rPr>
      </w:pPr>
    </w:p>
    <w:p w14:paraId="025F75D5"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Primary supply sectors</w:t>
      </w:r>
    </w:p>
    <w:p w14:paraId="23381E22"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Conversion sectors</w:t>
      </w:r>
    </w:p>
    <w:p w14:paraId="3AE8C935"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Demand sectors</w:t>
      </w:r>
    </w:p>
    <w:p w14:paraId="0F7BD258"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Climate model (in the current model this is simplified by the use of a carbon budget.)</w:t>
      </w:r>
    </w:p>
    <w:p w14:paraId="1C413683"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Market clearing algorithm (MCA)</w:t>
      </w:r>
    </w:p>
    <w:p w14:paraId="0CD51071" w14:textId="77777777" w:rsidR="00981882" w:rsidRDefault="00981882" w:rsidP="00981882">
      <w:pPr>
        <w:autoSpaceDE w:val="0"/>
        <w:autoSpaceDN w:val="0"/>
        <w:adjustRightInd w:val="0"/>
        <w:spacing w:after="0" w:line="240" w:lineRule="auto"/>
        <w:rPr>
          <w:rFonts w:ascii="Courier New" w:hAnsi="Courier New" w:cs="Courier New"/>
        </w:rPr>
      </w:pPr>
    </w:p>
    <w:p w14:paraId="64E47226"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lastRenderedPageBreak/>
        <w:t>![](assets/Fig_2.2.1.png){width=100%}</w:t>
      </w:r>
    </w:p>
    <w:p w14:paraId="2AFC175D" w14:textId="77777777" w:rsidR="00981882" w:rsidRDefault="00981882" w:rsidP="00981882">
      <w:pPr>
        <w:autoSpaceDE w:val="0"/>
        <w:autoSpaceDN w:val="0"/>
        <w:adjustRightInd w:val="0"/>
        <w:spacing w:after="0" w:line="240" w:lineRule="auto"/>
        <w:rPr>
          <w:rFonts w:ascii="Courier New" w:hAnsi="Courier New" w:cs="Courier New"/>
        </w:rPr>
      </w:pPr>
    </w:p>
    <w:p w14:paraId="2419126B"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**Figure 2.2.1:** Different components which make up MUSE.</w:t>
      </w:r>
    </w:p>
    <w:p w14:paraId="70E45F38" w14:textId="77777777" w:rsidR="00981882" w:rsidRDefault="00981882" w:rsidP="00981882">
      <w:pPr>
        <w:autoSpaceDE w:val="0"/>
        <w:autoSpaceDN w:val="0"/>
        <w:adjustRightInd w:val="0"/>
        <w:spacing w:after="0" w:line="240" w:lineRule="auto"/>
        <w:rPr>
          <w:rFonts w:ascii="Courier New" w:hAnsi="Courier New" w:cs="Courier New"/>
        </w:rPr>
      </w:pPr>
    </w:p>
    <w:p w14:paraId="0425EB12"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xml:space="preserve">MUSE works by </w:t>
      </w:r>
      <w:commentRangeStart w:id="33"/>
      <w:r>
        <w:rPr>
          <w:rFonts w:ascii="Courier New" w:hAnsi="Courier New" w:cs="Courier New"/>
        </w:rPr>
        <w:t xml:space="preserve">iterating </w:t>
      </w:r>
      <w:commentRangeEnd w:id="33"/>
      <w:r w:rsidR="005F7D8A">
        <w:rPr>
          <w:rStyle w:val="CommentReference"/>
        </w:rPr>
        <w:commentReference w:id="33"/>
      </w:r>
      <w:r>
        <w:rPr>
          <w:rFonts w:ascii="Courier New" w:hAnsi="Courier New" w:cs="Courier New"/>
        </w:rPr>
        <w:t>between the sectors shown in Figure 2.2.1 to ensure that energy demands are met by the technologies chosen by the agents. Next, we will detail the calculations made by MUSE throughout the simulation.</w:t>
      </w:r>
    </w:p>
    <w:p w14:paraId="3DB7D19A" w14:textId="77777777" w:rsidR="00981882" w:rsidRDefault="00981882" w:rsidP="00981882">
      <w:pPr>
        <w:autoSpaceDE w:val="0"/>
        <w:autoSpaceDN w:val="0"/>
        <w:adjustRightInd w:val="0"/>
        <w:spacing w:after="0" w:line="240" w:lineRule="auto"/>
        <w:rPr>
          <w:rFonts w:ascii="Courier New" w:hAnsi="Courier New" w:cs="Courier New"/>
        </w:rPr>
      </w:pPr>
    </w:p>
    <w:p w14:paraId="4FF0E666"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xml:space="preserve">- The service demand is calculated. For example, how much electricity, gas and oil demand is there for the energy services of cooking, building space heating and lighting in the residential sector? It must be noted, that this is only known after the </w:t>
      </w:r>
      <w:commentRangeStart w:id="34"/>
      <w:r>
        <w:rPr>
          <w:rFonts w:ascii="Courier New" w:hAnsi="Courier New" w:cs="Courier New"/>
        </w:rPr>
        <w:t>energy service demand sector</w:t>
      </w:r>
      <w:commentRangeEnd w:id="34"/>
      <w:r w:rsidR="00D8174A">
        <w:rPr>
          <w:rStyle w:val="CommentReference"/>
        </w:rPr>
        <w:commentReference w:id="34"/>
      </w:r>
      <w:r>
        <w:rPr>
          <w:rFonts w:ascii="Courier New" w:hAnsi="Courier New" w:cs="Courier New"/>
        </w:rPr>
        <w:t xml:space="preserve"> is solved and the technologies invested in are decided.</w:t>
      </w:r>
    </w:p>
    <w:p w14:paraId="67C3AEA5" w14:textId="77777777" w:rsidR="00981882" w:rsidRDefault="00981882" w:rsidP="00981882">
      <w:pPr>
        <w:autoSpaceDE w:val="0"/>
        <w:autoSpaceDN w:val="0"/>
        <w:adjustRightInd w:val="0"/>
        <w:spacing w:after="0" w:line="240" w:lineRule="auto"/>
        <w:rPr>
          <w:rFonts w:ascii="Courier New" w:hAnsi="Courier New" w:cs="Courier New"/>
        </w:rPr>
      </w:pPr>
    </w:p>
    <w:p w14:paraId="590FD6BE"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A demand sector is solved. That is, agents choose end-use technologies to serve the demands in the sector. For example, they compare electric stoves to gas stoves to meet the energy service demand of cooking. They then choose between these technologies based upon their:</w:t>
      </w:r>
    </w:p>
    <w:p w14:paraId="4FAE18F4" w14:textId="77777777" w:rsidR="00981882" w:rsidRDefault="00981882" w:rsidP="00981882">
      <w:pPr>
        <w:autoSpaceDE w:val="0"/>
        <w:autoSpaceDN w:val="0"/>
        <w:adjustRightInd w:val="0"/>
        <w:spacing w:after="0" w:line="240" w:lineRule="auto"/>
        <w:rPr>
          <w:rFonts w:ascii="Courier New" w:hAnsi="Courier New" w:cs="Courier New"/>
        </w:rPr>
      </w:pPr>
    </w:p>
    <w:p w14:paraId="650031FD"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xml:space="preserve">  - Search space (which technologies are they willing to consider?)</w:t>
      </w:r>
    </w:p>
    <w:p w14:paraId="538A9F96"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xml:space="preserve">  - Their objectives (which metrics do they consider important?)</w:t>
      </w:r>
    </w:p>
    <w:p w14:paraId="08190DD2"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xml:space="preserve">  - Their decision rules (how do they choose to combine their metrics if they have multiple?)</w:t>
      </w:r>
    </w:p>
    <w:p w14:paraId="4433D9FA" w14:textId="77777777" w:rsidR="00981882" w:rsidRDefault="00981882" w:rsidP="00981882">
      <w:pPr>
        <w:autoSpaceDE w:val="0"/>
        <w:autoSpaceDN w:val="0"/>
        <w:adjustRightInd w:val="0"/>
        <w:spacing w:after="0" w:line="240" w:lineRule="auto"/>
        <w:rPr>
          <w:rFonts w:ascii="Courier New" w:hAnsi="Courier New" w:cs="Courier New"/>
        </w:rPr>
      </w:pPr>
    </w:p>
    <w:p w14:paraId="143E1780"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The decisions made by the agents in the demand sectors then lead</w:t>
      </w:r>
      <w:del w:id="35" w:author="Simon Patterson" w:date="2022-03-01T01:30:00Z">
        <w:r w:rsidDel="00350ECC">
          <w:rPr>
            <w:rFonts w:ascii="Courier New" w:hAnsi="Courier New" w:cs="Courier New"/>
          </w:rPr>
          <w:delText>s</w:delText>
        </w:r>
      </w:del>
      <w:r>
        <w:rPr>
          <w:rFonts w:ascii="Courier New" w:hAnsi="Courier New" w:cs="Courier New"/>
        </w:rPr>
        <w:t xml:space="preserve"> to a certain level of demand for energy commodities, such as electricity, gas and oil, as a whole. This demand is then passed to the MCA.</w:t>
      </w:r>
    </w:p>
    <w:p w14:paraId="2D184E83" w14:textId="2ADD64E1"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The MCA then sends these demands to the sectors that supply these energy commodities (</w:t>
      </w:r>
      <w:ins w:id="36" w:author="Simon Patterson" w:date="2022-03-01T01:30:00Z">
        <w:r w:rsidR="00471733">
          <w:rPr>
            <w:rFonts w:ascii="Courier New" w:hAnsi="Courier New" w:cs="Courier New"/>
          </w:rPr>
          <w:t xml:space="preserve">primary </w:t>
        </w:r>
      </w:ins>
      <w:r>
        <w:rPr>
          <w:rFonts w:ascii="Courier New" w:hAnsi="Courier New" w:cs="Courier New"/>
        </w:rPr>
        <w:t>supply or conversion sectors).</w:t>
      </w:r>
    </w:p>
    <w:p w14:paraId="1888B63C" w14:textId="77777777" w:rsidR="00981882" w:rsidRDefault="00981882" w:rsidP="00981882">
      <w:pPr>
        <w:autoSpaceDE w:val="0"/>
        <w:autoSpaceDN w:val="0"/>
        <w:adjustRightInd w:val="0"/>
        <w:spacing w:after="0" w:line="240" w:lineRule="auto"/>
        <w:rPr>
          <w:rFonts w:ascii="Courier New" w:hAnsi="Courier New" w:cs="Courier New"/>
        </w:rPr>
      </w:pPr>
    </w:p>
    <w:p w14:paraId="4FC3C994" w14:textId="09892FD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The supply and conversion sectors are solved: agents in these sectors use the same approach (i.e.</w:t>
      </w:r>
      <w:ins w:id="37" w:author="Simon Patterson" w:date="2022-03-01T01:31:00Z">
        <w:r w:rsidR="004F489A">
          <w:rPr>
            <w:rFonts w:ascii="Courier New" w:hAnsi="Courier New" w:cs="Courier New"/>
          </w:rPr>
          <w:t>,</w:t>
        </w:r>
      </w:ins>
      <w:r>
        <w:rPr>
          <w:rFonts w:ascii="Courier New" w:hAnsi="Courier New" w:cs="Courier New"/>
        </w:rPr>
        <w:t xml:space="preserve"> search space, objectives, decision rules) to decide which technologies to invest</w:t>
      </w:r>
      <w:del w:id="38" w:author="Simon Patterson" w:date="2022-03-01T01:31:00Z">
        <w:r w:rsidDel="004F489A">
          <w:rPr>
            <w:rFonts w:ascii="Courier New" w:hAnsi="Courier New" w:cs="Courier New"/>
          </w:rPr>
          <w:delText>ment</w:delText>
        </w:r>
      </w:del>
      <w:r>
        <w:rPr>
          <w:rFonts w:ascii="Courier New" w:hAnsi="Courier New" w:cs="Courier New"/>
        </w:rPr>
        <w:t xml:space="preserve"> in to serve the energy commodity demand. For example, agents in the power sector may decide to invest in solar photovoltaics, wind turbines and gas power plants to service the electricity demand.</w:t>
      </w:r>
    </w:p>
    <w:p w14:paraId="25190BEF" w14:textId="77777777" w:rsidR="00981882" w:rsidRDefault="00981882" w:rsidP="00981882">
      <w:pPr>
        <w:autoSpaceDE w:val="0"/>
        <w:autoSpaceDN w:val="0"/>
        <w:adjustRightInd w:val="0"/>
        <w:spacing w:after="0" w:line="240" w:lineRule="auto"/>
        <w:rPr>
          <w:rFonts w:ascii="Courier New" w:hAnsi="Courier New" w:cs="Courier New"/>
        </w:rPr>
      </w:pPr>
    </w:p>
    <w:p w14:paraId="4CEB8925" w14:textId="46C5614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xml:space="preserve">- As a result of these decisions in </w:t>
      </w:r>
      <w:ins w:id="39" w:author="Simon Patterson" w:date="2022-03-01T01:35:00Z">
        <w:r w:rsidR="003E5E3F">
          <w:rPr>
            <w:rFonts w:ascii="Courier New" w:hAnsi="Courier New" w:cs="Courier New"/>
          </w:rPr>
          <w:t xml:space="preserve">the </w:t>
        </w:r>
      </w:ins>
      <w:r>
        <w:rPr>
          <w:rFonts w:ascii="Courier New" w:hAnsi="Courier New" w:cs="Courier New"/>
        </w:rPr>
        <w:t xml:space="preserve">supply and conversion sectors, a price for each energy commodity is formed. This price is formed based on the </w:t>
      </w:r>
      <w:commentRangeStart w:id="40"/>
      <w:r>
        <w:rPr>
          <w:rFonts w:ascii="Courier New" w:hAnsi="Courier New" w:cs="Courier New"/>
        </w:rPr>
        <w:t>leveli</w:t>
      </w:r>
      <w:ins w:id="41" w:author="Simon Patterson" w:date="2022-03-01T01:10:00Z">
        <w:r w:rsidR="00065153">
          <w:rPr>
            <w:rFonts w:ascii="Courier New" w:hAnsi="Courier New" w:cs="Courier New"/>
          </w:rPr>
          <w:t>s</w:t>
        </w:r>
      </w:ins>
      <w:del w:id="42" w:author="Simon Patterson" w:date="2022-03-01T01:10:00Z">
        <w:r w:rsidDel="00065153">
          <w:rPr>
            <w:rFonts w:ascii="Courier New" w:hAnsi="Courier New" w:cs="Courier New"/>
          </w:rPr>
          <w:delText>z</w:delText>
        </w:r>
      </w:del>
      <w:r>
        <w:rPr>
          <w:rFonts w:ascii="Courier New" w:hAnsi="Courier New" w:cs="Courier New"/>
        </w:rPr>
        <w:t xml:space="preserve">ed </w:t>
      </w:r>
      <w:commentRangeEnd w:id="40"/>
      <w:r w:rsidR="00A32130">
        <w:rPr>
          <w:rStyle w:val="CommentReference"/>
        </w:rPr>
        <w:commentReference w:id="40"/>
      </w:r>
      <w:r>
        <w:rPr>
          <w:rFonts w:ascii="Courier New" w:hAnsi="Courier New" w:cs="Courier New"/>
        </w:rPr>
        <w:t>cost of energy of the marginal technology</w:t>
      </w:r>
      <w:ins w:id="43" w:author="Simon Patterson" w:date="2022-03-01T01:38:00Z">
        <w:r w:rsidR="00F170F6">
          <w:rPr>
            <w:rFonts w:ascii="Courier New" w:hAnsi="Courier New" w:cs="Courier New"/>
          </w:rPr>
          <w:t>,</w:t>
        </w:r>
      </w:ins>
      <w:del w:id="44" w:author="Simon Patterson" w:date="2022-03-01T01:38:00Z">
        <w:r w:rsidDel="00F170F6">
          <w:rPr>
            <w:rFonts w:ascii="Courier New" w:hAnsi="Courier New" w:cs="Courier New"/>
          </w:rPr>
          <w:delText>.</w:delText>
        </w:r>
      </w:del>
      <w:r>
        <w:rPr>
          <w:rFonts w:ascii="Courier New" w:hAnsi="Courier New" w:cs="Courier New"/>
        </w:rPr>
        <w:t xml:space="preserve"> </w:t>
      </w:r>
      <w:del w:id="45" w:author="Simon Patterson" w:date="2022-03-01T01:38:00Z">
        <w:r w:rsidDel="00F170F6">
          <w:rPr>
            <w:rFonts w:ascii="Courier New" w:hAnsi="Courier New" w:cs="Courier New"/>
          </w:rPr>
          <w:delText xml:space="preserve">That </w:delText>
        </w:r>
      </w:del>
      <w:ins w:id="46" w:author="Simon Patterson" w:date="2022-03-01T01:38:00Z">
        <w:r w:rsidR="00F170F6">
          <w:rPr>
            <w:rFonts w:ascii="Courier New" w:hAnsi="Courier New" w:cs="Courier New"/>
          </w:rPr>
          <w:t>t</w:t>
        </w:r>
        <w:r w:rsidR="00F170F6">
          <w:rPr>
            <w:rFonts w:ascii="Courier New" w:hAnsi="Courier New" w:cs="Courier New"/>
          </w:rPr>
          <w:t xml:space="preserve">hat </w:t>
        </w:r>
      </w:ins>
      <w:r>
        <w:rPr>
          <w:rFonts w:ascii="Courier New" w:hAnsi="Courier New" w:cs="Courier New"/>
        </w:rPr>
        <w:t>is</w:t>
      </w:r>
      <w:ins w:id="47" w:author="Simon Patterson" w:date="2022-03-01T01:39:00Z">
        <w:r w:rsidR="00F170F6">
          <w:rPr>
            <w:rFonts w:ascii="Courier New" w:hAnsi="Courier New" w:cs="Courier New"/>
          </w:rPr>
          <w:t>,</w:t>
        </w:r>
      </w:ins>
      <w:r>
        <w:rPr>
          <w:rFonts w:ascii="Courier New" w:hAnsi="Courier New" w:cs="Courier New"/>
        </w:rPr>
        <w:t xml:space="preserve"> the technology which produces the marginal quantity. This price is then passed to the MCA.</w:t>
      </w:r>
    </w:p>
    <w:p w14:paraId="02F92890" w14:textId="77777777" w:rsidR="00981882" w:rsidRDefault="00981882" w:rsidP="00981882">
      <w:pPr>
        <w:autoSpaceDE w:val="0"/>
        <w:autoSpaceDN w:val="0"/>
        <w:adjustRightInd w:val="0"/>
        <w:spacing w:after="0" w:line="240" w:lineRule="auto"/>
        <w:rPr>
          <w:rFonts w:ascii="Courier New" w:hAnsi="Courier New" w:cs="Courier New"/>
        </w:rPr>
      </w:pPr>
    </w:p>
    <w:p w14:paraId="2B95C0CE"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The MCA then sends these prices back to the demand sectors, which are solved again as above.</w:t>
      </w:r>
    </w:p>
    <w:p w14:paraId="2B1263EC" w14:textId="77777777" w:rsidR="00981882" w:rsidRDefault="00981882" w:rsidP="00981882">
      <w:pPr>
        <w:autoSpaceDE w:val="0"/>
        <w:autoSpaceDN w:val="0"/>
        <w:adjustRightInd w:val="0"/>
        <w:spacing w:after="0" w:line="240" w:lineRule="auto"/>
        <w:rPr>
          <w:rFonts w:ascii="Courier New" w:hAnsi="Courier New" w:cs="Courier New"/>
        </w:rPr>
      </w:pPr>
    </w:p>
    <w:p w14:paraId="7B903158" w14:textId="1758BD90"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xml:space="preserve">- This process repeats itself until commodity supply and demand converges for each energy commodity for each region. Once these converge, the model has found a </w:t>
      </w:r>
      <w:commentRangeStart w:id="48"/>
      <w:r>
        <w:rPr>
          <w:rFonts w:ascii="Courier New" w:hAnsi="Courier New" w:cs="Courier New"/>
        </w:rPr>
        <w:t xml:space="preserve">â€œpartial equilibriumâ€ </w:t>
      </w:r>
      <w:commentRangeEnd w:id="48"/>
      <w:r w:rsidR="006F7BA3">
        <w:rPr>
          <w:rStyle w:val="CommentReference"/>
        </w:rPr>
        <w:commentReference w:id="48"/>
      </w:r>
      <w:ins w:id="49" w:author="Simon Patterson" w:date="2022-03-01T01:40:00Z">
        <w:r w:rsidR="00251AB5">
          <w:rPr>
            <w:rFonts w:ascii="Courier New" w:hAnsi="Courier New" w:cs="Courier New"/>
          </w:rPr>
          <w:t>i</w:t>
        </w:r>
      </w:ins>
      <w:del w:id="50" w:author="Simon Patterson" w:date="2022-03-01T01:40:00Z">
        <w:r w:rsidDel="00251AB5">
          <w:rPr>
            <w:rFonts w:ascii="Courier New" w:hAnsi="Courier New" w:cs="Courier New"/>
          </w:rPr>
          <w:delText>o</w:delText>
        </w:r>
      </w:del>
      <w:r>
        <w:rPr>
          <w:rFonts w:ascii="Courier New" w:hAnsi="Courier New" w:cs="Courier New"/>
        </w:rPr>
        <w:t>n the energy system</w:t>
      </w:r>
      <w:ins w:id="51" w:author="Simon Patterson" w:date="2022-03-01T01:40:00Z">
        <w:r w:rsidR="00251AB5">
          <w:rPr>
            <w:rFonts w:ascii="Courier New" w:hAnsi="Courier New" w:cs="Courier New"/>
          </w:rPr>
          <w:t>,</w:t>
        </w:r>
      </w:ins>
      <w:r>
        <w:rPr>
          <w:rFonts w:ascii="Courier New" w:hAnsi="Courier New" w:cs="Courier New"/>
        </w:rPr>
        <w:t xml:space="preserve"> and it moves forward to the next time period.</w:t>
      </w:r>
    </w:p>
    <w:p w14:paraId="65C1EA4A" w14:textId="77777777" w:rsidR="00981882" w:rsidRDefault="00981882" w:rsidP="00981882">
      <w:pPr>
        <w:autoSpaceDE w:val="0"/>
        <w:autoSpaceDN w:val="0"/>
        <w:adjustRightInd w:val="0"/>
        <w:spacing w:after="0" w:line="240" w:lineRule="auto"/>
        <w:rPr>
          <w:rFonts w:ascii="Courier New" w:hAnsi="Courier New" w:cs="Courier New"/>
        </w:rPr>
      </w:pPr>
    </w:p>
    <w:p w14:paraId="5B45F352"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Summary</w:t>
      </w:r>
    </w:p>
    <w:p w14:paraId="259473D9" w14:textId="77777777" w:rsidR="00981882" w:rsidRDefault="00981882" w:rsidP="00981882">
      <w:pPr>
        <w:autoSpaceDE w:val="0"/>
        <w:autoSpaceDN w:val="0"/>
        <w:adjustRightInd w:val="0"/>
        <w:spacing w:after="0" w:line="240" w:lineRule="auto"/>
        <w:rPr>
          <w:rFonts w:ascii="Courier New" w:hAnsi="Courier New" w:cs="Courier New"/>
        </w:rPr>
      </w:pPr>
    </w:p>
    <w:p w14:paraId="4B2D0441" w14:textId="660F9106"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xml:space="preserve">This mini-lecture provided key information to understand the underlying mechanics of MUSE. We learnt how MUSE is made up of different sectors, which are linked by a market clearing algorithm to simulate how prices are calculated. This mechanism closely models the real-life global electricity market. </w:t>
      </w:r>
    </w:p>
    <w:p w14:paraId="7E3B7EB3" w14:textId="4B788BF8" w:rsidR="00A04291" w:rsidRDefault="00A04291" w:rsidP="00981882">
      <w:pPr>
        <w:autoSpaceDE w:val="0"/>
        <w:autoSpaceDN w:val="0"/>
        <w:adjustRightInd w:val="0"/>
        <w:spacing w:after="0" w:line="240" w:lineRule="auto"/>
        <w:rPr>
          <w:rFonts w:ascii="Courier New" w:hAnsi="Courier New" w:cs="Courier New"/>
        </w:rPr>
      </w:pPr>
    </w:p>
    <w:p w14:paraId="6A9E7525" w14:textId="5C00F44A" w:rsidR="00A04291" w:rsidRDefault="00A04291" w:rsidP="00981882">
      <w:pPr>
        <w:autoSpaceDE w:val="0"/>
        <w:autoSpaceDN w:val="0"/>
        <w:adjustRightInd w:val="0"/>
        <w:spacing w:after="0" w:line="240" w:lineRule="auto"/>
        <w:rPr>
          <w:rFonts w:ascii="Courier New" w:hAnsi="Courier New" w:cs="Courier New"/>
        </w:rPr>
      </w:pPr>
    </w:p>
    <w:p w14:paraId="2BA8B1A5" w14:textId="01B3DCF7" w:rsidR="00A04291" w:rsidRDefault="00A04291" w:rsidP="00981882">
      <w:pPr>
        <w:autoSpaceDE w:val="0"/>
        <w:autoSpaceDN w:val="0"/>
        <w:adjustRightInd w:val="0"/>
        <w:spacing w:after="0" w:line="240" w:lineRule="auto"/>
        <w:rPr>
          <w:rFonts w:ascii="Courier New" w:hAnsi="Courier New" w:cs="Courier New"/>
        </w:rPr>
      </w:pPr>
    </w:p>
    <w:p w14:paraId="6C3090EC" w14:textId="1E34997C" w:rsidR="00A04291" w:rsidRDefault="00A04291" w:rsidP="00981882">
      <w:pPr>
        <w:autoSpaceDE w:val="0"/>
        <w:autoSpaceDN w:val="0"/>
        <w:adjustRightInd w:val="0"/>
        <w:spacing w:after="0" w:line="240" w:lineRule="auto"/>
        <w:rPr>
          <w:rFonts w:ascii="Courier New" w:hAnsi="Courier New" w:cs="Courier New"/>
        </w:rPr>
      </w:pPr>
    </w:p>
    <w:p w14:paraId="0BB0CE0F" w14:textId="77777777" w:rsidR="00A04291" w:rsidRDefault="00A04291" w:rsidP="00A04291">
      <w:pPr>
        <w:autoSpaceDE w:val="0"/>
        <w:autoSpaceDN w:val="0"/>
        <w:adjustRightInd w:val="0"/>
        <w:spacing w:after="0" w:line="240" w:lineRule="auto"/>
        <w:rPr>
          <w:rFonts w:ascii="Courier New" w:hAnsi="Courier New" w:cs="Courier New"/>
        </w:rPr>
      </w:pPr>
      <w:r>
        <w:rPr>
          <w:rFonts w:ascii="Courier New" w:hAnsi="Courier New" w:cs="Courier New"/>
        </w:rPr>
        <w:t>---</w:t>
      </w:r>
    </w:p>
    <w:p w14:paraId="18DDCA93" w14:textId="49C75A56" w:rsidR="00A04291" w:rsidRPr="00A04291" w:rsidRDefault="00A04291" w:rsidP="00A04291">
      <w:pPr>
        <w:autoSpaceDE w:val="0"/>
        <w:autoSpaceDN w:val="0"/>
        <w:adjustRightInd w:val="0"/>
        <w:spacing w:after="0" w:line="240" w:lineRule="auto"/>
        <w:rPr>
          <w:rFonts w:ascii="Courier New" w:hAnsi="Courier New" w:cs="Courier New"/>
          <w:b/>
          <w:bCs/>
          <w:sz w:val="40"/>
          <w:szCs w:val="40"/>
        </w:rPr>
      </w:pPr>
      <w:r w:rsidRPr="00A04291">
        <w:rPr>
          <w:rFonts w:ascii="Courier New" w:hAnsi="Courier New" w:cs="Courier New"/>
          <w:b/>
          <w:bCs/>
          <w:sz w:val="40"/>
          <w:szCs w:val="40"/>
        </w:rPr>
        <w:t>title: Mini-Lecture 2.3 -</w:t>
      </w:r>
      <w:ins w:id="52" w:author="Simon Patterson" w:date="2022-03-01T02:02:00Z">
        <w:r w:rsidR="00EC5B37">
          <w:rPr>
            <w:rFonts w:ascii="Courier New" w:hAnsi="Courier New" w:cs="Courier New"/>
            <w:b/>
            <w:bCs/>
            <w:sz w:val="40"/>
            <w:szCs w:val="40"/>
          </w:rPr>
          <w:t>-</w:t>
        </w:r>
      </w:ins>
      <w:r w:rsidRPr="00A04291">
        <w:rPr>
          <w:rFonts w:ascii="Courier New" w:hAnsi="Courier New" w:cs="Courier New"/>
          <w:b/>
          <w:bCs/>
          <w:sz w:val="40"/>
          <w:szCs w:val="40"/>
        </w:rPr>
        <w:t xml:space="preserve"> Benefits of an Agent-Based Approach</w:t>
      </w:r>
    </w:p>
    <w:p w14:paraId="0FB13AED" w14:textId="77777777" w:rsidR="00A04291" w:rsidRPr="00A04291" w:rsidRDefault="00A04291" w:rsidP="00A04291">
      <w:pPr>
        <w:autoSpaceDE w:val="0"/>
        <w:autoSpaceDN w:val="0"/>
        <w:adjustRightInd w:val="0"/>
        <w:spacing w:after="0" w:line="240" w:lineRule="auto"/>
        <w:rPr>
          <w:rFonts w:ascii="Courier New" w:hAnsi="Courier New" w:cs="Courier New"/>
          <w:b/>
          <w:bCs/>
          <w:sz w:val="40"/>
          <w:szCs w:val="40"/>
        </w:rPr>
      </w:pPr>
      <w:r w:rsidRPr="00A04291">
        <w:rPr>
          <w:rFonts w:ascii="Courier New" w:hAnsi="Courier New" w:cs="Courier New"/>
          <w:b/>
          <w:bCs/>
          <w:sz w:val="40"/>
          <w:szCs w:val="40"/>
        </w:rPr>
        <w:t>keywords:</w:t>
      </w:r>
    </w:p>
    <w:p w14:paraId="1D2E618E" w14:textId="77777777" w:rsidR="00A04291" w:rsidRDefault="00A04291" w:rsidP="00A04291">
      <w:pPr>
        <w:autoSpaceDE w:val="0"/>
        <w:autoSpaceDN w:val="0"/>
        <w:adjustRightInd w:val="0"/>
        <w:spacing w:after="0" w:line="240" w:lineRule="auto"/>
        <w:rPr>
          <w:rFonts w:ascii="Courier New" w:hAnsi="Courier New" w:cs="Courier New"/>
        </w:rPr>
      </w:pPr>
      <w:r>
        <w:rPr>
          <w:rFonts w:ascii="Courier New" w:hAnsi="Courier New" w:cs="Courier New"/>
        </w:rPr>
        <w:t>-   Imperfect foresight</w:t>
      </w:r>
    </w:p>
    <w:p w14:paraId="176134B1" w14:textId="77777777" w:rsidR="00A04291" w:rsidRDefault="00A04291" w:rsidP="00A04291">
      <w:pPr>
        <w:autoSpaceDE w:val="0"/>
        <w:autoSpaceDN w:val="0"/>
        <w:adjustRightInd w:val="0"/>
        <w:spacing w:after="0" w:line="240" w:lineRule="auto"/>
        <w:rPr>
          <w:rFonts w:ascii="Courier New" w:hAnsi="Courier New" w:cs="Courier New"/>
        </w:rPr>
      </w:pPr>
      <w:r>
        <w:rPr>
          <w:rFonts w:ascii="Courier New" w:hAnsi="Courier New" w:cs="Courier New"/>
        </w:rPr>
        <w:t>-   Limited information</w:t>
      </w:r>
    </w:p>
    <w:p w14:paraId="072F354F" w14:textId="77777777" w:rsidR="00A04291" w:rsidRDefault="00A04291" w:rsidP="00A04291">
      <w:pPr>
        <w:autoSpaceDE w:val="0"/>
        <w:autoSpaceDN w:val="0"/>
        <w:adjustRightInd w:val="0"/>
        <w:spacing w:after="0" w:line="240" w:lineRule="auto"/>
        <w:rPr>
          <w:rFonts w:ascii="Courier New" w:hAnsi="Courier New" w:cs="Courier New"/>
        </w:rPr>
      </w:pPr>
      <w:r>
        <w:rPr>
          <w:rFonts w:ascii="Courier New" w:hAnsi="Courier New" w:cs="Courier New"/>
        </w:rPr>
        <w:t>-   Agent-based modelling</w:t>
      </w:r>
    </w:p>
    <w:p w14:paraId="391CC45B" w14:textId="77777777" w:rsidR="00A04291" w:rsidRDefault="00A04291" w:rsidP="00A04291">
      <w:pPr>
        <w:autoSpaceDE w:val="0"/>
        <w:autoSpaceDN w:val="0"/>
        <w:adjustRightInd w:val="0"/>
        <w:spacing w:after="0" w:line="240" w:lineRule="auto"/>
        <w:rPr>
          <w:rFonts w:ascii="Courier New" w:hAnsi="Courier New" w:cs="Courier New"/>
        </w:rPr>
      </w:pPr>
      <w:r>
        <w:rPr>
          <w:rFonts w:ascii="Courier New" w:hAnsi="Courier New" w:cs="Courier New"/>
        </w:rPr>
        <w:t>authors:</w:t>
      </w:r>
    </w:p>
    <w:p w14:paraId="1FA5BACA" w14:textId="77777777" w:rsidR="00A04291" w:rsidRDefault="00A04291" w:rsidP="00A04291">
      <w:pPr>
        <w:autoSpaceDE w:val="0"/>
        <w:autoSpaceDN w:val="0"/>
        <w:adjustRightInd w:val="0"/>
        <w:spacing w:after="0" w:line="240" w:lineRule="auto"/>
        <w:rPr>
          <w:rFonts w:ascii="Courier New" w:hAnsi="Courier New" w:cs="Courier New"/>
        </w:rPr>
      </w:pPr>
      <w:r>
        <w:rPr>
          <w:rFonts w:ascii="Courier New" w:hAnsi="Courier New" w:cs="Courier New"/>
        </w:rPr>
        <w:t>-   Alexander J. M. Kell</w:t>
      </w:r>
    </w:p>
    <w:p w14:paraId="33FBA828" w14:textId="77777777" w:rsidR="00A04291" w:rsidRDefault="00A04291" w:rsidP="00A04291">
      <w:pPr>
        <w:autoSpaceDE w:val="0"/>
        <w:autoSpaceDN w:val="0"/>
        <w:adjustRightInd w:val="0"/>
        <w:spacing w:after="0" w:line="240" w:lineRule="auto"/>
        <w:rPr>
          <w:rFonts w:ascii="Courier New" w:hAnsi="Courier New" w:cs="Courier New"/>
        </w:rPr>
      </w:pPr>
      <w:r>
        <w:rPr>
          <w:rFonts w:ascii="Courier New" w:hAnsi="Courier New" w:cs="Courier New"/>
        </w:rPr>
        <w:t>---</w:t>
      </w:r>
    </w:p>
    <w:p w14:paraId="586ED907" w14:textId="77777777" w:rsidR="00A04291" w:rsidRDefault="00A04291" w:rsidP="00A04291">
      <w:pPr>
        <w:autoSpaceDE w:val="0"/>
        <w:autoSpaceDN w:val="0"/>
        <w:adjustRightInd w:val="0"/>
        <w:spacing w:after="0" w:line="240" w:lineRule="auto"/>
        <w:rPr>
          <w:rFonts w:ascii="Courier New" w:hAnsi="Courier New" w:cs="Courier New"/>
        </w:rPr>
      </w:pPr>
    </w:p>
    <w:p w14:paraId="2F88BADC" w14:textId="77777777" w:rsidR="00A04291" w:rsidRDefault="00A04291" w:rsidP="00A04291">
      <w:pPr>
        <w:autoSpaceDE w:val="0"/>
        <w:autoSpaceDN w:val="0"/>
        <w:adjustRightInd w:val="0"/>
        <w:spacing w:after="0" w:line="240" w:lineRule="auto"/>
        <w:rPr>
          <w:rFonts w:ascii="Courier New" w:hAnsi="Courier New" w:cs="Courier New"/>
        </w:rPr>
      </w:pPr>
      <w:r>
        <w:rPr>
          <w:rFonts w:ascii="Courier New" w:hAnsi="Courier New" w:cs="Courier New"/>
        </w:rPr>
        <w:t>Mini-lecture 2.3 provides an overview of the benefits of using an agent-based modelling and simulation when applied to energy systems analysis. We will learn how we can more closely model real-life by relaxing some of the assumptions necessary in other energy systems models.</w:t>
      </w:r>
    </w:p>
    <w:p w14:paraId="2B75512E" w14:textId="77777777" w:rsidR="00A04291" w:rsidRDefault="00A04291" w:rsidP="00A04291">
      <w:pPr>
        <w:autoSpaceDE w:val="0"/>
        <w:autoSpaceDN w:val="0"/>
        <w:adjustRightInd w:val="0"/>
        <w:spacing w:after="0" w:line="240" w:lineRule="auto"/>
        <w:rPr>
          <w:rFonts w:ascii="Courier New" w:hAnsi="Courier New" w:cs="Courier New"/>
        </w:rPr>
      </w:pPr>
    </w:p>
    <w:p w14:paraId="4EB82195" w14:textId="77777777" w:rsidR="00A04291" w:rsidRDefault="00A04291" w:rsidP="00A04291">
      <w:pPr>
        <w:autoSpaceDE w:val="0"/>
        <w:autoSpaceDN w:val="0"/>
        <w:adjustRightInd w:val="0"/>
        <w:spacing w:after="0" w:line="240" w:lineRule="auto"/>
        <w:rPr>
          <w:rFonts w:ascii="Courier New" w:hAnsi="Courier New" w:cs="Courier New"/>
        </w:rPr>
      </w:pPr>
      <w:r>
        <w:rPr>
          <w:rFonts w:ascii="Courier New" w:hAnsi="Courier New" w:cs="Courier New"/>
        </w:rPr>
        <w:t># Learning objectives</w:t>
      </w:r>
    </w:p>
    <w:p w14:paraId="08ED4319" w14:textId="77777777" w:rsidR="00A04291" w:rsidRDefault="00A04291" w:rsidP="00A04291">
      <w:pPr>
        <w:autoSpaceDE w:val="0"/>
        <w:autoSpaceDN w:val="0"/>
        <w:adjustRightInd w:val="0"/>
        <w:spacing w:after="0" w:line="240" w:lineRule="auto"/>
        <w:rPr>
          <w:rFonts w:ascii="Courier New" w:hAnsi="Courier New" w:cs="Courier New"/>
        </w:rPr>
      </w:pPr>
    </w:p>
    <w:p w14:paraId="1133D420" w14:textId="77777777" w:rsidR="00A04291" w:rsidRDefault="00A04291" w:rsidP="00A04291">
      <w:pPr>
        <w:autoSpaceDE w:val="0"/>
        <w:autoSpaceDN w:val="0"/>
        <w:adjustRightInd w:val="0"/>
        <w:spacing w:after="0" w:line="240" w:lineRule="auto"/>
        <w:rPr>
          <w:rFonts w:ascii="Courier New" w:hAnsi="Courier New" w:cs="Courier New"/>
        </w:rPr>
      </w:pPr>
      <w:r>
        <w:rPr>
          <w:rFonts w:ascii="Courier New" w:hAnsi="Courier New" w:cs="Courier New"/>
        </w:rPr>
        <w:t xml:space="preserve">- Understand the concept of limited foresight </w:t>
      </w:r>
    </w:p>
    <w:p w14:paraId="0C5D9264" w14:textId="77777777" w:rsidR="00A04291" w:rsidRDefault="00A04291" w:rsidP="00A04291">
      <w:pPr>
        <w:autoSpaceDE w:val="0"/>
        <w:autoSpaceDN w:val="0"/>
        <w:adjustRightInd w:val="0"/>
        <w:spacing w:after="0" w:line="240" w:lineRule="auto"/>
        <w:rPr>
          <w:rFonts w:ascii="Courier New" w:hAnsi="Courier New" w:cs="Courier New"/>
        </w:rPr>
      </w:pPr>
      <w:r>
        <w:rPr>
          <w:rFonts w:ascii="Courier New" w:hAnsi="Courier New" w:cs="Courier New"/>
        </w:rPr>
        <w:t>- Understand the concept of imperfect information</w:t>
      </w:r>
    </w:p>
    <w:p w14:paraId="7CC5B3BB" w14:textId="77777777" w:rsidR="00A04291" w:rsidRDefault="00A04291" w:rsidP="00A04291">
      <w:pPr>
        <w:autoSpaceDE w:val="0"/>
        <w:autoSpaceDN w:val="0"/>
        <w:adjustRightInd w:val="0"/>
        <w:spacing w:after="0" w:line="240" w:lineRule="auto"/>
        <w:rPr>
          <w:rFonts w:ascii="Courier New" w:hAnsi="Courier New" w:cs="Courier New"/>
        </w:rPr>
      </w:pPr>
    </w:p>
    <w:p w14:paraId="478D0FFC" w14:textId="77777777" w:rsidR="00A04291" w:rsidRDefault="00A04291" w:rsidP="00A04291">
      <w:pPr>
        <w:autoSpaceDE w:val="0"/>
        <w:autoSpaceDN w:val="0"/>
        <w:adjustRightInd w:val="0"/>
        <w:spacing w:after="0" w:line="240" w:lineRule="auto"/>
        <w:rPr>
          <w:rFonts w:ascii="Courier New" w:hAnsi="Courier New" w:cs="Courier New"/>
        </w:rPr>
      </w:pPr>
      <w:r>
        <w:rPr>
          <w:rFonts w:ascii="Courier New" w:hAnsi="Courier New" w:cs="Courier New"/>
        </w:rPr>
        <w:t># Introduction</w:t>
      </w:r>
    </w:p>
    <w:p w14:paraId="09AB048D" w14:textId="77777777" w:rsidR="00A04291" w:rsidRDefault="00A04291" w:rsidP="00A04291">
      <w:pPr>
        <w:autoSpaceDE w:val="0"/>
        <w:autoSpaceDN w:val="0"/>
        <w:adjustRightInd w:val="0"/>
        <w:spacing w:after="0" w:line="240" w:lineRule="auto"/>
        <w:rPr>
          <w:rFonts w:ascii="Courier New" w:hAnsi="Courier New" w:cs="Courier New"/>
        </w:rPr>
      </w:pPr>
    </w:p>
    <w:p w14:paraId="00DA4C13" w14:textId="742658D7" w:rsidR="00A04291" w:rsidRDefault="00A04291" w:rsidP="00A04291">
      <w:pPr>
        <w:autoSpaceDE w:val="0"/>
        <w:autoSpaceDN w:val="0"/>
        <w:adjustRightInd w:val="0"/>
        <w:spacing w:after="0" w:line="240" w:lineRule="auto"/>
        <w:rPr>
          <w:rFonts w:ascii="Courier New" w:hAnsi="Courier New" w:cs="Courier New"/>
        </w:rPr>
      </w:pPr>
      <w:r>
        <w:rPr>
          <w:rFonts w:ascii="Courier New" w:hAnsi="Courier New" w:cs="Courier New"/>
        </w:rPr>
        <w:t xml:space="preserve">As previously discussed, different modelling approaches have different advantages and disadvantages. One of the main differences that MUSE has, which it is able to model through its agent-based simulation approach, is its ability to model both limited foresight and imperfect information. These are significant relaxations when compared to </w:t>
      </w:r>
      <w:del w:id="53" w:author="Simon Patterson" w:date="2022-03-01T01:42:00Z">
        <w:r w:rsidDel="00230444">
          <w:rPr>
            <w:rFonts w:ascii="Courier New" w:hAnsi="Courier New" w:cs="Courier New"/>
          </w:rPr>
          <w:delText xml:space="preserve">optimisation </w:delText>
        </w:r>
      </w:del>
      <w:ins w:id="54" w:author="Simon Patterson" w:date="2022-03-01T01:42:00Z">
        <w:r w:rsidR="00230444">
          <w:rPr>
            <w:rFonts w:ascii="Courier New" w:hAnsi="Courier New" w:cs="Courier New"/>
          </w:rPr>
          <w:t>optimisation</w:t>
        </w:r>
        <w:r w:rsidR="00230444">
          <w:rPr>
            <w:rFonts w:ascii="Courier New" w:hAnsi="Courier New" w:cs="Courier New"/>
          </w:rPr>
          <w:t>-</w:t>
        </w:r>
      </w:ins>
      <w:r>
        <w:rPr>
          <w:rFonts w:ascii="Courier New" w:hAnsi="Courier New" w:cs="Courier New"/>
        </w:rPr>
        <w:t>based models. In this mini-lecture we will explore these concepts in more detail and discover how these relate to MUSE and energy systems specifically.</w:t>
      </w:r>
    </w:p>
    <w:p w14:paraId="51A526E1" w14:textId="77777777" w:rsidR="00A04291" w:rsidRDefault="00A04291" w:rsidP="00A04291">
      <w:pPr>
        <w:autoSpaceDE w:val="0"/>
        <w:autoSpaceDN w:val="0"/>
        <w:adjustRightInd w:val="0"/>
        <w:spacing w:after="0" w:line="240" w:lineRule="auto"/>
        <w:rPr>
          <w:rFonts w:ascii="Courier New" w:hAnsi="Courier New" w:cs="Courier New"/>
        </w:rPr>
      </w:pPr>
    </w:p>
    <w:p w14:paraId="47D1657F" w14:textId="77777777" w:rsidR="00A04291" w:rsidRDefault="00A04291" w:rsidP="00A04291">
      <w:pPr>
        <w:autoSpaceDE w:val="0"/>
        <w:autoSpaceDN w:val="0"/>
        <w:adjustRightInd w:val="0"/>
        <w:spacing w:after="0" w:line="240" w:lineRule="auto"/>
        <w:rPr>
          <w:rFonts w:ascii="Courier New" w:hAnsi="Courier New" w:cs="Courier New"/>
        </w:rPr>
      </w:pPr>
      <w:r>
        <w:rPr>
          <w:rFonts w:ascii="Courier New" w:hAnsi="Courier New" w:cs="Courier New"/>
        </w:rPr>
        <w:t>## Imperfect information</w:t>
      </w:r>
    </w:p>
    <w:p w14:paraId="472FA3AF" w14:textId="77777777" w:rsidR="00A04291" w:rsidRDefault="00A04291" w:rsidP="00A04291">
      <w:pPr>
        <w:autoSpaceDE w:val="0"/>
        <w:autoSpaceDN w:val="0"/>
        <w:adjustRightInd w:val="0"/>
        <w:spacing w:after="0" w:line="240" w:lineRule="auto"/>
        <w:rPr>
          <w:rFonts w:ascii="Courier New" w:hAnsi="Courier New" w:cs="Courier New"/>
        </w:rPr>
      </w:pPr>
    </w:p>
    <w:p w14:paraId="09A755A8" w14:textId="77777777" w:rsidR="00A04291" w:rsidRDefault="00A04291" w:rsidP="00A04291">
      <w:pPr>
        <w:autoSpaceDE w:val="0"/>
        <w:autoSpaceDN w:val="0"/>
        <w:adjustRightInd w:val="0"/>
        <w:spacing w:after="0" w:line="240" w:lineRule="auto"/>
        <w:rPr>
          <w:rFonts w:ascii="Courier New" w:hAnsi="Courier New" w:cs="Courier New"/>
        </w:rPr>
      </w:pPr>
      <w:r>
        <w:rPr>
          <w:rFonts w:ascii="Courier New" w:hAnsi="Courier New" w:cs="Courier New"/>
        </w:rPr>
        <w:t xml:space="preserve">Imperfect information is an economic term which is the opposite of perfect information. With perfect information in a market, all </w:t>
      </w:r>
      <w:r>
        <w:rPr>
          <w:rFonts w:ascii="Courier New" w:hAnsi="Courier New" w:cs="Courier New"/>
        </w:rPr>
        <w:lastRenderedPageBreak/>
        <w:t>consumers and producers have perfect and instantaneous knowledge of all market prices, their own utility and cost functions. However, in real-world energy markets, this is not the case. Some information is hidden or unknown, such as other player's cost functions.</w:t>
      </w:r>
    </w:p>
    <w:p w14:paraId="738DC2C7" w14:textId="77777777" w:rsidR="00A04291" w:rsidRDefault="00A04291" w:rsidP="00A04291">
      <w:pPr>
        <w:autoSpaceDE w:val="0"/>
        <w:autoSpaceDN w:val="0"/>
        <w:adjustRightInd w:val="0"/>
        <w:spacing w:after="0" w:line="240" w:lineRule="auto"/>
        <w:rPr>
          <w:rFonts w:ascii="Courier New" w:hAnsi="Courier New" w:cs="Courier New"/>
        </w:rPr>
      </w:pPr>
    </w:p>
    <w:p w14:paraId="207647B4" w14:textId="77777777" w:rsidR="00A04291" w:rsidRDefault="00A04291" w:rsidP="00A04291">
      <w:pPr>
        <w:autoSpaceDE w:val="0"/>
        <w:autoSpaceDN w:val="0"/>
        <w:adjustRightInd w:val="0"/>
        <w:spacing w:after="0" w:line="240" w:lineRule="auto"/>
        <w:rPr>
          <w:rFonts w:ascii="Courier New" w:hAnsi="Courier New" w:cs="Courier New"/>
        </w:rPr>
      </w:pPr>
      <w:r>
        <w:rPr>
          <w:rFonts w:ascii="Courier New" w:hAnsi="Courier New" w:cs="Courier New"/>
        </w:rPr>
        <w:t xml:space="preserve">With some models it is necessary to make this assumption of perfect information. For example the bids of all the players in the market are known at all times. This is a significant assumption and can influence the final outcome of the model. By using the agent-based simulation methodology, we can avoid making this assumption and allow information to be hidden between </w:t>
      </w:r>
      <w:commentRangeStart w:id="55"/>
      <w:r>
        <w:rPr>
          <w:rFonts w:ascii="Courier New" w:hAnsi="Courier New" w:cs="Courier New"/>
        </w:rPr>
        <w:t>players</w:t>
      </w:r>
      <w:commentRangeEnd w:id="55"/>
      <w:r w:rsidR="00ED67C4">
        <w:rPr>
          <w:rStyle w:val="CommentReference"/>
        </w:rPr>
        <w:commentReference w:id="55"/>
      </w:r>
      <w:r>
        <w:rPr>
          <w:rFonts w:ascii="Courier New" w:hAnsi="Courier New" w:cs="Courier New"/>
        </w:rPr>
        <w:t>, as happens in decentralised energy markets.</w:t>
      </w:r>
    </w:p>
    <w:p w14:paraId="74A97E28" w14:textId="77777777" w:rsidR="00A04291" w:rsidRDefault="00A04291" w:rsidP="00A04291">
      <w:pPr>
        <w:autoSpaceDE w:val="0"/>
        <w:autoSpaceDN w:val="0"/>
        <w:adjustRightInd w:val="0"/>
        <w:spacing w:after="0" w:line="240" w:lineRule="auto"/>
        <w:rPr>
          <w:rFonts w:ascii="Courier New" w:hAnsi="Courier New" w:cs="Courier New"/>
        </w:rPr>
      </w:pPr>
    </w:p>
    <w:p w14:paraId="2559C675" w14:textId="77777777" w:rsidR="00A04291" w:rsidRDefault="00A04291" w:rsidP="00A04291">
      <w:pPr>
        <w:autoSpaceDE w:val="0"/>
        <w:autoSpaceDN w:val="0"/>
        <w:adjustRightInd w:val="0"/>
        <w:spacing w:after="0" w:line="240" w:lineRule="auto"/>
        <w:rPr>
          <w:rFonts w:ascii="Courier New" w:hAnsi="Courier New" w:cs="Courier New"/>
        </w:rPr>
      </w:pPr>
      <w:r>
        <w:rPr>
          <w:rFonts w:ascii="Courier New" w:hAnsi="Courier New" w:cs="Courier New"/>
        </w:rPr>
        <w:t>## Limited foresight</w:t>
      </w:r>
    </w:p>
    <w:p w14:paraId="001F4F26" w14:textId="77777777" w:rsidR="00A04291" w:rsidRDefault="00A04291" w:rsidP="00A04291">
      <w:pPr>
        <w:autoSpaceDE w:val="0"/>
        <w:autoSpaceDN w:val="0"/>
        <w:adjustRightInd w:val="0"/>
        <w:spacing w:after="0" w:line="240" w:lineRule="auto"/>
        <w:rPr>
          <w:rFonts w:ascii="Courier New" w:hAnsi="Courier New" w:cs="Courier New"/>
        </w:rPr>
      </w:pPr>
    </w:p>
    <w:p w14:paraId="4C2C13B6" w14:textId="77777777" w:rsidR="00A04291" w:rsidRDefault="00A04291" w:rsidP="00A04291">
      <w:pPr>
        <w:autoSpaceDE w:val="0"/>
        <w:autoSpaceDN w:val="0"/>
        <w:adjustRightInd w:val="0"/>
        <w:spacing w:after="0" w:line="240" w:lineRule="auto"/>
        <w:rPr>
          <w:rFonts w:ascii="Courier New" w:hAnsi="Courier New" w:cs="Courier New"/>
        </w:rPr>
      </w:pPr>
      <w:r>
        <w:rPr>
          <w:rFonts w:ascii="Courier New" w:hAnsi="Courier New" w:cs="Courier New"/>
        </w:rPr>
        <w:t xml:space="preserve">Limited foresight specifies how players within a game understand how the future may evolve. In the real-world, prediction and forecasting are difficult problems to solve, particularly within the uncertainty of energy markets. This become even more challenging when trying to make long-term predictions. </w:t>
      </w:r>
    </w:p>
    <w:p w14:paraId="51FCFBB8" w14:textId="77777777" w:rsidR="00A04291" w:rsidRDefault="00A04291" w:rsidP="00A04291">
      <w:pPr>
        <w:autoSpaceDE w:val="0"/>
        <w:autoSpaceDN w:val="0"/>
        <w:adjustRightInd w:val="0"/>
        <w:spacing w:after="0" w:line="240" w:lineRule="auto"/>
        <w:rPr>
          <w:rFonts w:ascii="Courier New" w:hAnsi="Courier New" w:cs="Courier New"/>
        </w:rPr>
      </w:pPr>
    </w:p>
    <w:p w14:paraId="71519875" w14:textId="77777777" w:rsidR="00A04291" w:rsidRDefault="00A04291" w:rsidP="00A04291">
      <w:pPr>
        <w:autoSpaceDE w:val="0"/>
        <w:autoSpaceDN w:val="0"/>
        <w:adjustRightInd w:val="0"/>
        <w:spacing w:after="0" w:line="240" w:lineRule="auto"/>
        <w:rPr>
          <w:rFonts w:ascii="Courier New" w:hAnsi="Courier New" w:cs="Courier New"/>
        </w:rPr>
      </w:pPr>
      <w:r>
        <w:rPr>
          <w:rFonts w:ascii="Courier New" w:hAnsi="Courier New" w:cs="Courier New"/>
        </w:rPr>
        <w:t xml:space="preserve">Within MUSE long-term predictions must be made by </w:t>
      </w:r>
      <w:commentRangeStart w:id="56"/>
      <w:r>
        <w:rPr>
          <w:rFonts w:ascii="Courier New" w:hAnsi="Courier New" w:cs="Courier New"/>
        </w:rPr>
        <w:t>investors</w:t>
      </w:r>
      <w:commentRangeEnd w:id="56"/>
      <w:r w:rsidR="007979E9">
        <w:rPr>
          <w:rStyle w:val="CommentReference"/>
        </w:rPr>
        <w:commentReference w:id="56"/>
      </w:r>
      <w:r>
        <w:rPr>
          <w:rFonts w:ascii="Courier New" w:hAnsi="Courier New" w:cs="Courier New"/>
        </w:rPr>
        <w:t xml:space="preserve">. For example, if a company wanted to invest in a power plant, they would need to predict the amount of money they can sell their electricity for over the lifetime of the power plant, or in other words the market price for electricity. In some cases power plants operate for 30 years or more and so electricity prices 30 years into the future are required! </w:t>
      </w:r>
    </w:p>
    <w:p w14:paraId="6252BFCE" w14:textId="77777777" w:rsidR="00A04291" w:rsidRDefault="00A04291" w:rsidP="00A04291">
      <w:pPr>
        <w:autoSpaceDE w:val="0"/>
        <w:autoSpaceDN w:val="0"/>
        <w:adjustRightInd w:val="0"/>
        <w:spacing w:after="0" w:line="240" w:lineRule="auto"/>
        <w:rPr>
          <w:rFonts w:ascii="Courier New" w:hAnsi="Courier New" w:cs="Courier New"/>
        </w:rPr>
      </w:pPr>
    </w:p>
    <w:p w14:paraId="1B95330E" w14:textId="3F46B836" w:rsidR="00A04291" w:rsidRDefault="00A04291" w:rsidP="00A04291">
      <w:pPr>
        <w:autoSpaceDE w:val="0"/>
        <w:autoSpaceDN w:val="0"/>
        <w:adjustRightInd w:val="0"/>
        <w:spacing w:after="0" w:line="240" w:lineRule="auto"/>
        <w:rPr>
          <w:rFonts w:ascii="Courier New" w:hAnsi="Courier New" w:cs="Courier New"/>
        </w:rPr>
      </w:pPr>
      <w:r>
        <w:rPr>
          <w:rFonts w:ascii="Courier New" w:hAnsi="Courier New" w:cs="Courier New"/>
        </w:rPr>
        <w:t xml:space="preserve">MUSE makes a simplified assumption about the future prices expected by investors: they know what the price will be in the next five years. However, they assume a flat forward extension of the prices from this period. Or in other words, the energy prices over the entire lifetime of the plant are the same as the </w:t>
      </w:r>
      <w:commentRangeStart w:id="57"/>
      <w:r>
        <w:rPr>
          <w:rFonts w:ascii="Courier New" w:hAnsi="Courier New" w:cs="Courier New"/>
        </w:rPr>
        <w:t>known price in the next five years</w:t>
      </w:r>
      <w:commentRangeEnd w:id="57"/>
      <w:r w:rsidR="00110DF0">
        <w:rPr>
          <w:rStyle w:val="CommentReference"/>
        </w:rPr>
        <w:commentReference w:id="57"/>
      </w:r>
      <w:r>
        <w:rPr>
          <w:rFonts w:ascii="Courier New" w:hAnsi="Courier New" w:cs="Courier New"/>
        </w:rPr>
        <w:t>. However, this assumption that the investors make will more than likely not be correct, leading to errors in their predictions, just like in the real</w:t>
      </w:r>
      <w:del w:id="58" w:author="Simon Patterson" w:date="2022-03-01T01:50:00Z">
        <w:r w:rsidDel="00803CEC">
          <w:rPr>
            <w:rFonts w:ascii="Courier New" w:hAnsi="Courier New" w:cs="Courier New"/>
          </w:rPr>
          <w:delText>-</w:delText>
        </w:r>
      </w:del>
      <w:ins w:id="59" w:author="Simon Patterson" w:date="2022-03-01T01:50:00Z">
        <w:r w:rsidR="00803CEC">
          <w:rPr>
            <w:rFonts w:ascii="Courier New" w:hAnsi="Courier New" w:cs="Courier New"/>
          </w:rPr>
          <w:t xml:space="preserve"> </w:t>
        </w:r>
      </w:ins>
      <w:r>
        <w:rPr>
          <w:rFonts w:ascii="Courier New" w:hAnsi="Courier New" w:cs="Courier New"/>
        </w:rPr>
        <w:t>world.</w:t>
      </w:r>
    </w:p>
    <w:p w14:paraId="45D4652B" w14:textId="77777777" w:rsidR="00A04291" w:rsidRDefault="00A04291" w:rsidP="00A04291">
      <w:pPr>
        <w:autoSpaceDE w:val="0"/>
        <w:autoSpaceDN w:val="0"/>
        <w:adjustRightInd w:val="0"/>
        <w:spacing w:after="0" w:line="240" w:lineRule="auto"/>
        <w:rPr>
          <w:rFonts w:ascii="Courier New" w:hAnsi="Courier New" w:cs="Courier New"/>
        </w:rPr>
      </w:pPr>
    </w:p>
    <w:p w14:paraId="003A0E99" w14:textId="70617EF4" w:rsidR="00A04291" w:rsidRDefault="00A04291" w:rsidP="00A04291">
      <w:pPr>
        <w:autoSpaceDE w:val="0"/>
        <w:autoSpaceDN w:val="0"/>
        <w:adjustRightInd w:val="0"/>
        <w:spacing w:after="0" w:line="240" w:lineRule="auto"/>
        <w:rPr>
          <w:rFonts w:ascii="Courier New" w:hAnsi="Courier New" w:cs="Courier New"/>
        </w:rPr>
      </w:pPr>
      <w:del w:id="60" w:author="Simon Patterson" w:date="2022-03-01T01:51:00Z">
        <w:r w:rsidDel="00803CEC">
          <w:rPr>
            <w:rFonts w:ascii="Courier New" w:hAnsi="Courier New" w:cs="Courier New"/>
          </w:rPr>
          <w:delText xml:space="preserve"> </w:delText>
        </w:r>
      </w:del>
      <w:r>
        <w:rPr>
          <w:rFonts w:ascii="Courier New" w:hAnsi="Courier New" w:cs="Courier New"/>
        </w:rPr>
        <w:t xml:space="preserve">In contrast to perfect foresight, where variables such as prices, demand and technology costs in all the future time periods are known from the beginning of the simulation, using the limited foresight period, agents make investments under expectations of the market, which </w:t>
      </w:r>
      <w:del w:id="61" w:author="Simon Patterson" w:date="2022-03-01T01:52:00Z">
        <w:r w:rsidDel="002A3A0E">
          <w:rPr>
            <w:rFonts w:ascii="Courier New" w:hAnsi="Courier New" w:cs="Courier New"/>
          </w:rPr>
          <w:delText xml:space="preserve">might </w:delText>
        </w:r>
      </w:del>
      <w:ins w:id="62" w:author="Simon Patterson" w:date="2022-03-01T01:52:00Z">
        <w:r w:rsidR="002A3A0E">
          <w:rPr>
            <w:rFonts w:ascii="Courier New" w:hAnsi="Courier New" w:cs="Courier New"/>
          </w:rPr>
          <w:t>may</w:t>
        </w:r>
        <w:r w:rsidR="002A3A0E">
          <w:rPr>
            <w:rFonts w:ascii="Courier New" w:hAnsi="Courier New" w:cs="Courier New"/>
          </w:rPr>
          <w:t xml:space="preserve"> </w:t>
        </w:r>
      </w:ins>
      <w:r>
        <w:rPr>
          <w:rFonts w:ascii="Courier New" w:hAnsi="Courier New" w:cs="Courier New"/>
        </w:rPr>
        <w:t>be wrong.</w:t>
      </w:r>
    </w:p>
    <w:p w14:paraId="4E4EAD3E" w14:textId="77777777" w:rsidR="00A04291" w:rsidRDefault="00A04291" w:rsidP="00A04291">
      <w:pPr>
        <w:autoSpaceDE w:val="0"/>
        <w:autoSpaceDN w:val="0"/>
        <w:adjustRightInd w:val="0"/>
        <w:spacing w:after="0" w:line="240" w:lineRule="auto"/>
        <w:rPr>
          <w:rFonts w:ascii="Courier New" w:hAnsi="Courier New" w:cs="Courier New"/>
        </w:rPr>
      </w:pPr>
    </w:p>
    <w:p w14:paraId="3B58FD11" w14:textId="0FBD20B6" w:rsidR="00A04291" w:rsidRDefault="00A04291" w:rsidP="00A04291">
      <w:pPr>
        <w:autoSpaceDE w:val="0"/>
        <w:autoSpaceDN w:val="0"/>
        <w:adjustRightInd w:val="0"/>
        <w:spacing w:after="0" w:line="240" w:lineRule="auto"/>
        <w:rPr>
          <w:rFonts w:ascii="Courier New" w:hAnsi="Courier New" w:cs="Courier New"/>
        </w:rPr>
      </w:pPr>
      <w:r>
        <w:rPr>
          <w:rFonts w:ascii="Courier New" w:hAnsi="Courier New" w:cs="Courier New"/>
        </w:rPr>
        <w:t xml:space="preserve"> Figure 2.</w:t>
      </w:r>
      <w:commentRangeStart w:id="63"/>
      <w:r>
        <w:rPr>
          <w:rFonts w:ascii="Courier New" w:hAnsi="Courier New" w:cs="Courier New"/>
        </w:rPr>
        <w:t>2</w:t>
      </w:r>
      <w:commentRangeEnd w:id="63"/>
      <w:r w:rsidR="007F0540">
        <w:rPr>
          <w:rStyle w:val="CommentReference"/>
        </w:rPr>
        <w:commentReference w:id="63"/>
      </w:r>
      <w:r>
        <w:rPr>
          <w:rFonts w:ascii="Courier New" w:hAnsi="Courier New" w:cs="Courier New"/>
        </w:rPr>
        <w:t xml:space="preserve">.2, below, details how MUSE runs. Firstly, the initial capacity, price trajectory and demand trajectory are known and set by the user, </w:t>
      </w:r>
      <w:commentRangeStart w:id="64"/>
      <w:r>
        <w:rPr>
          <w:rFonts w:ascii="Courier New" w:hAnsi="Courier New" w:cs="Courier New"/>
        </w:rPr>
        <w:t>exogenous to the model</w:t>
      </w:r>
      <w:commentRangeEnd w:id="64"/>
      <w:r w:rsidR="00331607">
        <w:rPr>
          <w:rStyle w:val="CommentReference"/>
        </w:rPr>
        <w:commentReference w:id="64"/>
      </w:r>
      <w:r>
        <w:rPr>
          <w:rFonts w:ascii="Courier New" w:hAnsi="Courier New" w:cs="Courier New"/>
        </w:rPr>
        <w:t>. These are used to initiali</w:t>
      </w:r>
      <w:ins w:id="65" w:author="Simon Patterson" w:date="2022-03-01T01:10:00Z">
        <w:r w:rsidR="00065153">
          <w:rPr>
            <w:rFonts w:ascii="Courier New" w:hAnsi="Courier New" w:cs="Courier New"/>
          </w:rPr>
          <w:t>s</w:t>
        </w:r>
      </w:ins>
      <w:del w:id="66" w:author="Simon Patterson" w:date="2022-03-01T01:10:00Z">
        <w:r w:rsidDel="00065153">
          <w:rPr>
            <w:rFonts w:ascii="Courier New" w:hAnsi="Courier New" w:cs="Courier New"/>
          </w:rPr>
          <w:delText>z</w:delText>
        </w:r>
      </w:del>
      <w:r>
        <w:rPr>
          <w:rFonts w:ascii="Courier New" w:hAnsi="Courier New" w:cs="Courier New"/>
        </w:rPr>
        <w:t xml:space="preserve">e the </w:t>
      </w:r>
      <w:commentRangeStart w:id="67"/>
      <w:r>
        <w:rPr>
          <w:rFonts w:ascii="Courier New" w:hAnsi="Courier New" w:cs="Courier New"/>
        </w:rPr>
        <w:t>MCA convergence algorithm</w:t>
      </w:r>
      <w:commentRangeEnd w:id="67"/>
      <w:r w:rsidR="00435C93">
        <w:rPr>
          <w:rStyle w:val="CommentReference"/>
        </w:rPr>
        <w:commentReference w:id="67"/>
      </w:r>
      <w:r>
        <w:rPr>
          <w:rFonts w:ascii="Courier New" w:hAnsi="Courier New" w:cs="Courier New"/>
        </w:rPr>
        <w:t xml:space="preserve">. The MCA convergence algorithm finds a suitable set of investments which equilibrate supply and demand. Once equilibrium has been reached, the technologies are decided and the commodity prices are set. These commodity prices reflect the technology marginal costs, or the costs required to generate or create </w:t>
      </w:r>
      <w:r>
        <w:rPr>
          <w:rFonts w:ascii="Courier New" w:hAnsi="Courier New" w:cs="Courier New"/>
        </w:rPr>
        <w:lastRenderedPageBreak/>
        <w:t>1 unit of commodity, excluding capital costs. The investments balance asset retirements and the increase in demand, ensuring that supply meets demand.</w:t>
      </w:r>
    </w:p>
    <w:p w14:paraId="5FF1395C" w14:textId="77777777" w:rsidR="00A04291" w:rsidRDefault="00A04291" w:rsidP="00A04291">
      <w:pPr>
        <w:autoSpaceDE w:val="0"/>
        <w:autoSpaceDN w:val="0"/>
        <w:adjustRightInd w:val="0"/>
        <w:spacing w:after="0" w:line="240" w:lineRule="auto"/>
        <w:rPr>
          <w:rFonts w:ascii="Courier New" w:hAnsi="Courier New" w:cs="Courier New"/>
        </w:rPr>
      </w:pPr>
    </w:p>
    <w:p w14:paraId="44326380" w14:textId="29244FED" w:rsidR="00A04291" w:rsidRDefault="00A04291" w:rsidP="00A04291">
      <w:pPr>
        <w:autoSpaceDE w:val="0"/>
        <w:autoSpaceDN w:val="0"/>
        <w:adjustRightInd w:val="0"/>
        <w:spacing w:after="0" w:line="240" w:lineRule="auto"/>
        <w:rPr>
          <w:rFonts w:ascii="Courier New" w:hAnsi="Courier New" w:cs="Courier New"/>
        </w:rPr>
      </w:pPr>
      <w:r>
        <w:rPr>
          <w:rFonts w:ascii="Courier New" w:hAnsi="Courier New" w:cs="Courier New"/>
        </w:rPr>
        <w:t>This whole process repeats itself at every timestep</w:t>
      </w:r>
      <w:ins w:id="68" w:author="Simon Patterson" w:date="2022-03-01T02:01:00Z">
        <w:r w:rsidR="00CC67BE">
          <w:rPr>
            <w:rFonts w:ascii="Courier New" w:hAnsi="Courier New" w:cs="Courier New"/>
          </w:rPr>
          <w:t xml:space="preserve"> (</w:t>
        </w:r>
        <w:commentRangeStart w:id="69"/>
        <w:r w:rsidR="00CC67BE">
          <w:rPr>
            <w:rFonts w:ascii="Courier New" w:hAnsi="Courier New" w:cs="Courier New"/>
          </w:rPr>
          <w:t>t</w:t>
        </w:r>
        <w:commentRangeEnd w:id="69"/>
        <w:r w:rsidR="00CC67BE">
          <w:rPr>
            <w:rStyle w:val="CommentReference"/>
          </w:rPr>
          <w:commentReference w:id="69"/>
        </w:r>
        <w:r w:rsidR="00CC67BE">
          <w:rPr>
            <w:rFonts w:ascii="Courier New" w:hAnsi="Courier New" w:cs="Courier New"/>
          </w:rPr>
          <w:t>)</w:t>
        </w:r>
      </w:ins>
      <w:r>
        <w:rPr>
          <w:rFonts w:ascii="Courier New" w:hAnsi="Courier New" w:cs="Courier New"/>
        </w:rPr>
        <w:t xml:space="preserve"> until the specified number of milestone years have run.</w:t>
      </w:r>
    </w:p>
    <w:p w14:paraId="5C20009D" w14:textId="77777777" w:rsidR="00A04291" w:rsidRDefault="00A04291" w:rsidP="00A04291">
      <w:pPr>
        <w:autoSpaceDE w:val="0"/>
        <w:autoSpaceDN w:val="0"/>
        <w:adjustRightInd w:val="0"/>
        <w:spacing w:after="0" w:line="240" w:lineRule="auto"/>
        <w:rPr>
          <w:rFonts w:ascii="Courier New" w:hAnsi="Courier New" w:cs="Courier New"/>
        </w:rPr>
      </w:pPr>
    </w:p>
    <w:p w14:paraId="52C45C14" w14:textId="77777777" w:rsidR="00A04291" w:rsidRDefault="00A04291" w:rsidP="00A04291">
      <w:pPr>
        <w:autoSpaceDE w:val="0"/>
        <w:autoSpaceDN w:val="0"/>
        <w:adjustRightInd w:val="0"/>
        <w:spacing w:after="0" w:line="240" w:lineRule="auto"/>
        <w:rPr>
          <w:rFonts w:ascii="Courier New" w:hAnsi="Courier New" w:cs="Courier New"/>
        </w:rPr>
      </w:pPr>
      <w:r>
        <w:rPr>
          <w:rFonts w:ascii="Courier New" w:hAnsi="Courier New" w:cs="Courier New"/>
        </w:rPr>
        <w:t>![](assets/Fig_2.2.2.png){width=100%}</w:t>
      </w:r>
    </w:p>
    <w:p w14:paraId="520D4B53" w14:textId="77777777" w:rsidR="00A04291" w:rsidRDefault="00A04291" w:rsidP="00A04291">
      <w:pPr>
        <w:autoSpaceDE w:val="0"/>
        <w:autoSpaceDN w:val="0"/>
        <w:adjustRightInd w:val="0"/>
        <w:spacing w:after="0" w:line="240" w:lineRule="auto"/>
        <w:rPr>
          <w:rFonts w:ascii="Courier New" w:hAnsi="Courier New" w:cs="Courier New"/>
        </w:rPr>
      </w:pPr>
    </w:p>
    <w:p w14:paraId="630F83BF" w14:textId="77777777" w:rsidR="00A04291" w:rsidRDefault="00A04291" w:rsidP="00A04291">
      <w:pPr>
        <w:autoSpaceDE w:val="0"/>
        <w:autoSpaceDN w:val="0"/>
        <w:adjustRightInd w:val="0"/>
        <w:spacing w:after="0" w:line="240" w:lineRule="auto"/>
        <w:rPr>
          <w:rFonts w:ascii="Courier New" w:hAnsi="Courier New" w:cs="Courier New"/>
        </w:rPr>
      </w:pPr>
      <w:r>
        <w:rPr>
          <w:rFonts w:ascii="Courier New" w:hAnsi="Courier New" w:cs="Courier New"/>
        </w:rPr>
        <w:t>**Figure 2.2.2:** MUSE iteration process</w:t>
      </w:r>
    </w:p>
    <w:p w14:paraId="653E12FF" w14:textId="77777777" w:rsidR="00A04291" w:rsidRDefault="00A04291" w:rsidP="00A04291">
      <w:pPr>
        <w:autoSpaceDE w:val="0"/>
        <w:autoSpaceDN w:val="0"/>
        <w:adjustRightInd w:val="0"/>
        <w:spacing w:after="0" w:line="240" w:lineRule="auto"/>
        <w:rPr>
          <w:rFonts w:ascii="Courier New" w:hAnsi="Courier New" w:cs="Courier New"/>
        </w:rPr>
      </w:pPr>
    </w:p>
    <w:p w14:paraId="196BADF6" w14:textId="77777777" w:rsidR="00A04291" w:rsidRDefault="00A04291" w:rsidP="00A04291">
      <w:pPr>
        <w:autoSpaceDE w:val="0"/>
        <w:autoSpaceDN w:val="0"/>
        <w:adjustRightInd w:val="0"/>
        <w:spacing w:after="0" w:line="240" w:lineRule="auto"/>
        <w:rPr>
          <w:rFonts w:ascii="Courier New" w:hAnsi="Courier New" w:cs="Courier New"/>
        </w:rPr>
      </w:pPr>
    </w:p>
    <w:p w14:paraId="52FD6A5E" w14:textId="77777777" w:rsidR="00A04291" w:rsidRDefault="00A04291" w:rsidP="00A04291">
      <w:pPr>
        <w:autoSpaceDE w:val="0"/>
        <w:autoSpaceDN w:val="0"/>
        <w:adjustRightInd w:val="0"/>
        <w:spacing w:after="0" w:line="240" w:lineRule="auto"/>
        <w:rPr>
          <w:rFonts w:ascii="Courier New" w:hAnsi="Courier New" w:cs="Courier New"/>
        </w:rPr>
      </w:pPr>
    </w:p>
    <w:p w14:paraId="5EE6743C" w14:textId="77777777" w:rsidR="00A04291" w:rsidRDefault="00A04291" w:rsidP="00A04291">
      <w:pPr>
        <w:autoSpaceDE w:val="0"/>
        <w:autoSpaceDN w:val="0"/>
        <w:adjustRightInd w:val="0"/>
        <w:spacing w:after="0" w:line="240" w:lineRule="auto"/>
        <w:rPr>
          <w:rFonts w:ascii="Courier New" w:hAnsi="Courier New" w:cs="Courier New"/>
        </w:rPr>
      </w:pPr>
      <w:r>
        <w:rPr>
          <w:rFonts w:ascii="Courier New" w:hAnsi="Courier New" w:cs="Courier New"/>
        </w:rPr>
        <w:t xml:space="preserve"># Summary  </w:t>
      </w:r>
    </w:p>
    <w:p w14:paraId="4A0604B4" w14:textId="77777777" w:rsidR="00A04291" w:rsidRDefault="00A04291" w:rsidP="00A04291">
      <w:pPr>
        <w:autoSpaceDE w:val="0"/>
        <w:autoSpaceDN w:val="0"/>
        <w:adjustRightInd w:val="0"/>
        <w:spacing w:after="0" w:line="240" w:lineRule="auto"/>
        <w:rPr>
          <w:rFonts w:ascii="Courier New" w:hAnsi="Courier New" w:cs="Courier New"/>
        </w:rPr>
      </w:pPr>
    </w:p>
    <w:p w14:paraId="63EF3E3D" w14:textId="77777777" w:rsidR="00A04291" w:rsidRDefault="00A04291" w:rsidP="00A04291">
      <w:pPr>
        <w:autoSpaceDE w:val="0"/>
        <w:autoSpaceDN w:val="0"/>
        <w:adjustRightInd w:val="0"/>
        <w:spacing w:after="0" w:line="240" w:lineRule="auto"/>
        <w:rPr>
          <w:rFonts w:ascii="Courier New" w:hAnsi="Courier New" w:cs="Courier New"/>
        </w:rPr>
      </w:pPr>
      <w:r>
        <w:rPr>
          <w:rFonts w:ascii="Courier New" w:hAnsi="Courier New" w:cs="Courier New"/>
        </w:rPr>
        <w:t>This mini-lecture provided an introduction to the terms limited foresight and imperfect information. We learnt how these assumptions have been integrated into the MUSE model and what this means for the modelling process. In the next mini-lecture we will explore the key components that make up MUSE.</w:t>
      </w:r>
    </w:p>
    <w:p w14:paraId="6C33839F" w14:textId="77777777" w:rsidR="00A04291" w:rsidRDefault="00A04291" w:rsidP="00A04291">
      <w:pPr>
        <w:autoSpaceDE w:val="0"/>
        <w:autoSpaceDN w:val="0"/>
        <w:adjustRightInd w:val="0"/>
        <w:spacing w:after="0" w:line="240" w:lineRule="auto"/>
        <w:rPr>
          <w:rFonts w:ascii="Courier New" w:hAnsi="Courier New" w:cs="Courier New"/>
        </w:rPr>
      </w:pPr>
    </w:p>
    <w:p w14:paraId="62F0FC3E" w14:textId="77777777" w:rsidR="00A04291" w:rsidRDefault="00A04291" w:rsidP="00981882">
      <w:pPr>
        <w:autoSpaceDE w:val="0"/>
        <w:autoSpaceDN w:val="0"/>
        <w:adjustRightInd w:val="0"/>
        <w:spacing w:after="0" w:line="240" w:lineRule="auto"/>
        <w:rPr>
          <w:rFonts w:ascii="Courier New" w:hAnsi="Courier New" w:cs="Courier New"/>
        </w:rPr>
      </w:pPr>
    </w:p>
    <w:p w14:paraId="190902D7" w14:textId="77777777" w:rsidR="00981882" w:rsidRDefault="00981882" w:rsidP="00981882">
      <w:pPr>
        <w:autoSpaceDE w:val="0"/>
        <w:autoSpaceDN w:val="0"/>
        <w:adjustRightInd w:val="0"/>
        <w:spacing w:after="0" w:line="240" w:lineRule="auto"/>
        <w:rPr>
          <w:rFonts w:ascii="Courier New" w:hAnsi="Courier New" w:cs="Courier New"/>
        </w:rPr>
      </w:pPr>
    </w:p>
    <w:p w14:paraId="2BE76BBF" w14:textId="77777777" w:rsidR="00981882" w:rsidRDefault="00981882" w:rsidP="004972FB">
      <w:pPr>
        <w:autoSpaceDE w:val="0"/>
        <w:autoSpaceDN w:val="0"/>
        <w:adjustRightInd w:val="0"/>
        <w:spacing w:after="0" w:line="240" w:lineRule="auto"/>
        <w:rPr>
          <w:rFonts w:ascii="Courier New" w:hAnsi="Courier New" w:cs="Courier New"/>
        </w:rPr>
      </w:pPr>
    </w:p>
    <w:p w14:paraId="352DF449" w14:textId="77777777" w:rsidR="004972FB" w:rsidRDefault="004972FB" w:rsidP="004972FB">
      <w:pPr>
        <w:autoSpaceDE w:val="0"/>
        <w:autoSpaceDN w:val="0"/>
        <w:adjustRightInd w:val="0"/>
        <w:spacing w:after="0" w:line="240" w:lineRule="auto"/>
        <w:rPr>
          <w:rFonts w:ascii="Courier New" w:hAnsi="Courier New" w:cs="Courier New"/>
        </w:rPr>
      </w:pPr>
    </w:p>
    <w:p w14:paraId="3F016777" w14:textId="77777777" w:rsidR="004972FB" w:rsidRDefault="004972FB" w:rsidP="004972FB">
      <w:pPr>
        <w:autoSpaceDE w:val="0"/>
        <w:autoSpaceDN w:val="0"/>
        <w:adjustRightInd w:val="0"/>
        <w:spacing w:after="0" w:line="240" w:lineRule="auto"/>
        <w:rPr>
          <w:rFonts w:ascii="Courier New" w:hAnsi="Courier New" w:cs="Courier New"/>
        </w:rPr>
      </w:pPr>
    </w:p>
    <w:p w14:paraId="58055B94"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w:t>
      </w:r>
    </w:p>
    <w:p w14:paraId="6097310D" w14:textId="10DF0D0C" w:rsidR="007325A1" w:rsidRPr="007325A1" w:rsidRDefault="007325A1" w:rsidP="007325A1">
      <w:pPr>
        <w:autoSpaceDE w:val="0"/>
        <w:autoSpaceDN w:val="0"/>
        <w:adjustRightInd w:val="0"/>
        <w:spacing w:after="0" w:line="240" w:lineRule="auto"/>
        <w:rPr>
          <w:rFonts w:ascii="Courier New" w:hAnsi="Courier New" w:cs="Courier New"/>
          <w:b/>
          <w:bCs/>
          <w:sz w:val="40"/>
          <w:szCs w:val="40"/>
        </w:rPr>
      </w:pPr>
      <w:r w:rsidRPr="007325A1">
        <w:rPr>
          <w:rFonts w:ascii="Courier New" w:hAnsi="Courier New" w:cs="Courier New"/>
          <w:b/>
          <w:bCs/>
          <w:sz w:val="40"/>
          <w:szCs w:val="40"/>
        </w:rPr>
        <w:t>title: Mini-Lecture 2.4 -</w:t>
      </w:r>
      <w:ins w:id="70" w:author="Simon Patterson" w:date="2022-03-01T02:02:00Z">
        <w:r w:rsidR="00EC5B37">
          <w:rPr>
            <w:rFonts w:ascii="Courier New" w:hAnsi="Courier New" w:cs="Courier New"/>
            <w:b/>
            <w:bCs/>
            <w:sz w:val="40"/>
            <w:szCs w:val="40"/>
          </w:rPr>
          <w:t>-</w:t>
        </w:r>
      </w:ins>
      <w:r w:rsidRPr="007325A1">
        <w:rPr>
          <w:rFonts w:ascii="Courier New" w:hAnsi="Courier New" w:cs="Courier New"/>
          <w:b/>
          <w:bCs/>
          <w:sz w:val="40"/>
          <w:szCs w:val="40"/>
        </w:rPr>
        <w:t xml:space="preserve"> Key MUSE components</w:t>
      </w:r>
    </w:p>
    <w:p w14:paraId="2341BC55"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keywords:</w:t>
      </w:r>
    </w:p>
    <w:p w14:paraId="2BE2BEFB"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Service demand</w:t>
      </w:r>
    </w:p>
    <w:p w14:paraId="34C55C34"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Agent-based modelling</w:t>
      </w:r>
    </w:p>
    <w:p w14:paraId="126F1980"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Market clearing algorithm</w:t>
      </w:r>
    </w:p>
    <w:p w14:paraId="4B31F879"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authors:</w:t>
      </w:r>
    </w:p>
    <w:p w14:paraId="571623E8"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Alexander J. M. Kell</w:t>
      </w:r>
    </w:p>
    <w:p w14:paraId="076C4EFB"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w:t>
      </w:r>
    </w:p>
    <w:p w14:paraId="611EA289" w14:textId="77777777" w:rsidR="007325A1" w:rsidRDefault="007325A1" w:rsidP="007325A1">
      <w:pPr>
        <w:autoSpaceDE w:val="0"/>
        <w:autoSpaceDN w:val="0"/>
        <w:adjustRightInd w:val="0"/>
        <w:spacing w:after="0" w:line="240" w:lineRule="auto"/>
        <w:rPr>
          <w:rFonts w:ascii="Courier New" w:hAnsi="Courier New" w:cs="Courier New"/>
        </w:rPr>
      </w:pPr>
    </w:p>
    <w:p w14:paraId="6F4E5A2D" w14:textId="1F34787D"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xml:space="preserve">In this mini-lecture we will explore the key components which make up MUSE. These key components include the service demand, </w:t>
      </w:r>
      <w:del w:id="71" w:author="Simon Patterson" w:date="2022-03-01T02:03:00Z">
        <w:r w:rsidDel="00C169BA">
          <w:rPr>
            <w:rFonts w:ascii="Courier New" w:hAnsi="Courier New" w:cs="Courier New"/>
          </w:rPr>
          <w:delText>technoogies</w:delText>
        </w:r>
      </w:del>
      <w:ins w:id="72" w:author="Simon Patterson" w:date="2022-03-01T02:03:00Z">
        <w:r w:rsidR="00C169BA">
          <w:rPr>
            <w:rFonts w:ascii="Courier New" w:hAnsi="Courier New" w:cs="Courier New"/>
          </w:rPr>
          <w:t>technologies</w:t>
        </w:r>
      </w:ins>
      <w:r>
        <w:rPr>
          <w:rFonts w:ascii="Courier New" w:hAnsi="Courier New" w:cs="Courier New"/>
        </w:rPr>
        <w:t>, agents and sectors. We will now explore what these components do and how they interact.</w:t>
      </w:r>
    </w:p>
    <w:p w14:paraId="2BE66C95" w14:textId="77777777" w:rsidR="007325A1" w:rsidRDefault="007325A1" w:rsidP="007325A1">
      <w:pPr>
        <w:autoSpaceDE w:val="0"/>
        <w:autoSpaceDN w:val="0"/>
        <w:adjustRightInd w:val="0"/>
        <w:spacing w:after="0" w:line="240" w:lineRule="auto"/>
        <w:rPr>
          <w:rFonts w:ascii="Courier New" w:hAnsi="Courier New" w:cs="Courier New"/>
        </w:rPr>
      </w:pPr>
    </w:p>
    <w:p w14:paraId="41E049E6"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Learning objectives</w:t>
      </w:r>
    </w:p>
    <w:p w14:paraId="547FD81E" w14:textId="77777777" w:rsidR="007325A1" w:rsidRDefault="007325A1" w:rsidP="007325A1">
      <w:pPr>
        <w:autoSpaceDE w:val="0"/>
        <w:autoSpaceDN w:val="0"/>
        <w:adjustRightInd w:val="0"/>
        <w:spacing w:after="0" w:line="240" w:lineRule="auto"/>
        <w:rPr>
          <w:rFonts w:ascii="Courier New" w:hAnsi="Courier New" w:cs="Courier New"/>
        </w:rPr>
      </w:pPr>
    </w:p>
    <w:p w14:paraId="4792CF63"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Understand what the key components of MUSE are</w:t>
      </w:r>
    </w:p>
    <w:p w14:paraId="662AF6A8"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Understand what these terms mean in the context of MUSE</w:t>
      </w:r>
    </w:p>
    <w:p w14:paraId="1945883D"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Understand how these components interact within MUSE</w:t>
      </w:r>
    </w:p>
    <w:p w14:paraId="1B8853A5" w14:textId="77777777" w:rsidR="007325A1" w:rsidRDefault="007325A1" w:rsidP="007325A1">
      <w:pPr>
        <w:autoSpaceDE w:val="0"/>
        <w:autoSpaceDN w:val="0"/>
        <w:adjustRightInd w:val="0"/>
        <w:spacing w:after="0" w:line="240" w:lineRule="auto"/>
        <w:rPr>
          <w:rFonts w:ascii="Courier New" w:hAnsi="Courier New" w:cs="Courier New"/>
        </w:rPr>
      </w:pPr>
    </w:p>
    <w:p w14:paraId="57FD9F5B"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Service Demand</w:t>
      </w:r>
    </w:p>
    <w:p w14:paraId="37D74BAA" w14:textId="77777777" w:rsidR="007325A1" w:rsidRDefault="007325A1" w:rsidP="007325A1">
      <w:pPr>
        <w:autoSpaceDE w:val="0"/>
        <w:autoSpaceDN w:val="0"/>
        <w:adjustRightInd w:val="0"/>
        <w:spacing w:after="0" w:line="240" w:lineRule="auto"/>
        <w:rPr>
          <w:rFonts w:ascii="Courier New" w:hAnsi="Courier New" w:cs="Courier New"/>
        </w:rPr>
      </w:pPr>
    </w:p>
    <w:p w14:paraId="597E77EC" w14:textId="601C0E8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lastRenderedPageBreak/>
        <w:t>The energy service demand is a user input which defines the demand that an end-use sector has. An example of this is the service demand commodity of heat or cooling that the residential sector requires. End-use</w:t>
      </w:r>
      <w:ins w:id="73" w:author="Simon Patterson" w:date="2022-03-01T02:12:00Z">
        <w:r w:rsidR="0054396E">
          <w:rPr>
            <w:rFonts w:ascii="Courier New" w:hAnsi="Courier New" w:cs="Courier New"/>
          </w:rPr>
          <w:t>,</w:t>
        </w:r>
      </w:ins>
      <w:r>
        <w:rPr>
          <w:rFonts w:ascii="Courier New" w:hAnsi="Courier New" w:cs="Courier New"/>
        </w:rPr>
        <w:t xml:space="preserve"> in this case, refers to the energy which is utilised at the very final stage, after both extraction and conversion.</w:t>
      </w:r>
    </w:p>
    <w:p w14:paraId="63CB774B" w14:textId="77777777" w:rsidR="007325A1" w:rsidRDefault="007325A1" w:rsidP="007325A1">
      <w:pPr>
        <w:autoSpaceDE w:val="0"/>
        <w:autoSpaceDN w:val="0"/>
        <w:adjustRightInd w:val="0"/>
        <w:spacing w:after="0" w:line="240" w:lineRule="auto"/>
        <w:rPr>
          <w:rFonts w:ascii="Courier New" w:hAnsi="Courier New" w:cs="Courier New"/>
        </w:rPr>
      </w:pPr>
    </w:p>
    <w:p w14:paraId="0FAC5AEE" w14:textId="5F368CC4"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xml:space="preserve">The estimate of the energy service </w:t>
      </w:r>
      <w:ins w:id="74" w:author="Simon Patterson" w:date="2022-03-01T02:12:00Z">
        <w:r w:rsidR="00E93BB4">
          <w:rPr>
            <w:rFonts w:ascii="Courier New" w:hAnsi="Courier New" w:cs="Courier New"/>
          </w:rPr>
          <w:t xml:space="preserve">demand </w:t>
        </w:r>
      </w:ins>
      <w:r>
        <w:rPr>
          <w:rFonts w:ascii="Courier New" w:hAnsi="Courier New" w:cs="Courier New"/>
        </w:rPr>
        <w:t>is the first step. This estimate can be an exogenous input derived from the user, or correlations of GDP and population which reflect the socio-economic development of a region or country.</w:t>
      </w:r>
    </w:p>
    <w:p w14:paraId="62291867" w14:textId="77777777" w:rsidR="007325A1" w:rsidRDefault="007325A1" w:rsidP="007325A1">
      <w:pPr>
        <w:autoSpaceDE w:val="0"/>
        <w:autoSpaceDN w:val="0"/>
        <w:adjustRightInd w:val="0"/>
        <w:spacing w:after="0" w:line="240" w:lineRule="auto"/>
        <w:rPr>
          <w:rFonts w:ascii="Courier New" w:hAnsi="Courier New" w:cs="Courier New"/>
        </w:rPr>
      </w:pPr>
    </w:p>
    <w:p w14:paraId="5D9A0D3E"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Technologies</w:t>
      </w:r>
    </w:p>
    <w:p w14:paraId="79FAFDF4" w14:textId="77777777" w:rsidR="007325A1" w:rsidRDefault="007325A1" w:rsidP="007325A1">
      <w:pPr>
        <w:autoSpaceDE w:val="0"/>
        <w:autoSpaceDN w:val="0"/>
        <w:adjustRightInd w:val="0"/>
        <w:spacing w:after="0" w:line="240" w:lineRule="auto"/>
        <w:rPr>
          <w:rFonts w:ascii="Courier New" w:hAnsi="Courier New" w:cs="Courier New"/>
        </w:rPr>
      </w:pPr>
    </w:p>
    <w:p w14:paraId="2CED7234"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Users are able to define any technology they wish for each of the energy sectors. Examples include power generators such as coal power plants, buses in the transport sector or lighting in the residential sector.</w:t>
      </w:r>
    </w:p>
    <w:p w14:paraId="2C42F269" w14:textId="77777777" w:rsidR="007325A1" w:rsidRDefault="007325A1" w:rsidP="007325A1">
      <w:pPr>
        <w:autoSpaceDE w:val="0"/>
        <w:autoSpaceDN w:val="0"/>
        <w:adjustRightInd w:val="0"/>
        <w:spacing w:after="0" w:line="240" w:lineRule="auto"/>
        <w:rPr>
          <w:rFonts w:ascii="Courier New" w:hAnsi="Courier New" w:cs="Courier New"/>
        </w:rPr>
      </w:pPr>
    </w:p>
    <w:p w14:paraId="1F5A5E7E"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Each of the technologies are placed in their regions of interest, such as the USA or India. They are then defined by the following, but not limited to, technoeconomic variables:</w:t>
      </w:r>
    </w:p>
    <w:p w14:paraId="68E7D206" w14:textId="77777777" w:rsidR="007325A1" w:rsidRDefault="007325A1" w:rsidP="007325A1">
      <w:pPr>
        <w:autoSpaceDE w:val="0"/>
        <w:autoSpaceDN w:val="0"/>
        <w:adjustRightInd w:val="0"/>
        <w:spacing w:after="0" w:line="240" w:lineRule="auto"/>
        <w:rPr>
          <w:rFonts w:ascii="Courier New" w:hAnsi="Courier New" w:cs="Courier New"/>
        </w:rPr>
      </w:pPr>
    </w:p>
    <w:p w14:paraId="2071309C"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Capital costs</w:t>
      </w:r>
    </w:p>
    <w:p w14:paraId="316290E3"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Fixed costs</w:t>
      </w:r>
    </w:p>
    <w:p w14:paraId="2D5D217E"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Maximum capacity limit</w:t>
      </w:r>
    </w:p>
    <w:p w14:paraId="68DAAE1F"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Maximum capacity growth</w:t>
      </w:r>
    </w:p>
    <w:p w14:paraId="2856C2D0"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Lifetime of the technology</w:t>
      </w:r>
    </w:p>
    <w:p w14:paraId="237C8074" w14:textId="35EDD941"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Utili</w:t>
      </w:r>
      <w:ins w:id="75" w:author="Simon Patterson" w:date="2022-03-01T01:10:00Z">
        <w:r w:rsidR="00065153">
          <w:rPr>
            <w:rFonts w:ascii="Courier New" w:hAnsi="Courier New" w:cs="Courier New"/>
          </w:rPr>
          <w:t>s</w:t>
        </w:r>
      </w:ins>
      <w:del w:id="76" w:author="Simon Patterson" w:date="2022-03-01T01:10:00Z">
        <w:r w:rsidDel="00065153">
          <w:rPr>
            <w:rFonts w:ascii="Courier New" w:hAnsi="Courier New" w:cs="Courier New"/>
          </w:rPr>
          <w:delText>z</w:delText>
        </w:r>
      </w:del>
      <w:r>
        <w:rPr>
          <w:rFonts w:ascii="Courier New" w:hAnsi="Courier New" w:cs="Courier New"/>
        </w:rPr>
        <w:t>ation factor</w:t>
      </w:r>
    </w:p>
    <w:p w14:paraId="7A58A247"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Interest rate</w:t>
      </w:r>
    </w:p>
    <w:p w14:paraId="35566A37" w14:textId="77777777" w:rsidR="007325A1" w:rsidRDefault="007325A1" w:rsidP="007325A1">
      <w:pPr>
        <w:autoSpaceDE w:val="0"/>
        <w:autoSpaceDN w:val="0"/>
        <w:adjustRightInd w:val="0"/>
        <w:spacing w:after="0" w:line="240" w:lineRule="auto"/>
        <w:rPr>
          <w:rFonts w:ascii="Courier New" w:hAnsi="Courier New" w:cs="Courier New"/>
        </w:rPr>
      </w:pPr>
    </w:p>
    <w:p w14:paraId="4F359386" w14:textId="2132D650"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Technologies, and their parameters</w:t>
      </w:r>
      <w:ins w:id="77" w:author="Simon Patterson" w:date="2022-03-01T02:13:00Z">
        <w:r w:rsidR="00DD1274">
          <w:rPr>
            <w:rFonts w:ascii="Courier New" w:hAnsi="Courier New" w:cs="Courier New"/>
          </w:rPr>
          <w:t>,</w:t>
        </w:r>
      </w:ins>
      <w:r>
        <w:rPr>
          <w:rFonts w:ascii="Courier New" w:hAnsi="Courier New" w:cs="Courier New"/>
        </w:rPr>
        <w:t xml:space="preserve"> are defined in a specific file called the </w:t>
      </w:r>
      <w:commentRangeStart w:id="78"/>
      <w:r>
        <w:rPr>
          <w:rFonts w:ascii="Courier New" w:hAnsi="Courier New" w:cs="Courier New"/>
        </w:rPr>
        <w:t>Technodata file</w:t>
      </w:r>
      <w:commentRangeEnd w:id="78"/>
      <w:r w:rsidR="00DD1274">
        <w:rPr>
          <w:rStyle w:val="CommentReference"/>
        </w:rPr>
        <w:commentReference w:id="78"/>
      </w:r>
      <w:r>
        <w:rPr>
          <w:rFonts w:ascii="Courier New" w:hAnsi="Courier New" w:cs="Courier New"/>
        </w:rPr>
        <w:t xml:space="preserve">. </w:t>
      </w:r>
    </w:p>
    <w:p w14:paraId="556969D3" w14:textId="77777777" w:rsidR="007325A1" w:rsidRDefault="007325A1" w:rsidP="007325A1">
      <w:pPr>
        <w:autoSpaceDE w:val="0"/>
        <w:autoSpaceDN w:val="0"/>
        <w:adjustRightInd w:val="0"/>
        <w:spacing w:after="0" w:line="240" w:lineRule="auto"/>
        <w:rPr>
          <w:rFonts w:ascii="Courier New" w:hAnsi="Courier New" w:cs="Courier New"/>
        </w:rPr>
      </w:pPr>
    </w:p>
    <w:p w14:paraId="480D9DF1"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Sectors</w:t>
      </w:r>
    </w:p>
    <w:p w14:paraId="4D70FBAB" w14:textId="77777777" w:rsidR="007325A1" w:rsidRDefault="007325A1" w:rsidP="007325A1">
      <w:pPr>
        <w:autoSpaceDE w:val="0"/>
        <w:autoSpaceDN w:val="0"/>
        <w:adjustRightInd w:val="0"/>
        <w:spacing w:after="0" w:line="240" w:lineRule="auto"/>
        <w:rPr>
          <w:rFonts w:ascii="Courier New" w:hAnsi="Courier New" w:cs="Courier New"/>
        </w:rPr>
      </w:pPr>
    </w:p>
    <w:p w14:paraId="0273B627" w14:textId="1A4DF39D" w:rsidR="007325A1" w:rsidRDefault="007325A1" w:rsidP="007325A1">
      <w:pPr>
        <w:autoSpaceDE w:val="0"/>
        <w:autoSpaceDN w:val="0"/>
        <w:adjustRightInd w:val="0"/>
        <w:spacing w:after="0" w:line="240" w:lineRule="auto"/>
        <w:rPr>
          <w:rFonts w:ascii="Courier New" w:hAnsi="Courier New" w:cs="Courier New"/>
        </w:rPr>
      </w:pPr>
      <w:commentRangeStart w:id="79"/>
      <w:r>
        <w:rPr>
          <w:rFonts w:ascii="Courier New" w:hAnsi="Courier New" w:cs="Courier New"/>
        </w:rPr>
        <w:t xml:space="preserve">Sectors </w:t>
      </w:r>
      <w:commentRangeEnd w:id="79"/>
      <w:r w:rsidR="00040278">
        <w:rPr>
          <w:rStyle w:val="CommentReference"/>
        </w:rPr>
        <w:commentReference w:id="79"/>
      </w:r>
      <w:r>
        <w:rPr>
          <w:rFonts w:ascii="Courier New" w:hAnsi="Courier New" w:cs="Courier New"/>
        </w:rPr>
        <w:t xml:space="preserve">typically group areas of economic activity together, such as the residential sector, which might include all energy </w:t>
      </w:r>
      <w:del w:id="80" w:author="Simon Patterson" w:date="2022-03-01T02:14:00Z">
        <w:r w:rsidDel="00DD1274">
          <w:rPr>
            <w:rFonts w:ascii="Courier New" w:hAnsi="Courier New" w:cs="Courier New"/>
          </w:rPr>
          <w:delText>conusming</w:delText>
        </w:r>
      </w:del>
      <w:ins w:id="81" w:author="Simon Patterson" w:date="2022-03-01T02:14:00Z">
        <w:r w:rsidR="00DD1274">
          <w:rPr>
            <w:rFonts w:ascii="Courier New" w:hAnsi="Courier New" w:cs="Courier New"/>
          </w:rPr>
          <w:t>consuming</w:t>
        </w:r>
      </w:ins>
      <w:r>
        <w:rPr>
          <w:rFonts w:ascii="Courier New" w:hAnsi="Courier New" w:cs="Courier New"/>
        </w:rPr>
        <w:t xml:space="preserve"> </w:t>
      </w:r>
      <w:del w:id="82" w:author="Simon Patterson" w:date="2022-03-01T02:14:00Z">
        <w:r w:rsidDel="00DD1274">
          <w:rPr>
            <w:rFonts w:ascii="Courier New" w:hAnsi="Courier New" w:cs="Courier New"/>
          </w:rPr>
          <w:delText>activies</w:delText>
        </w:r>
      </w:del>
      <w:ins w:id="83" w:author="Simon Patterson" w:date="2022-03-01T02:14:00Z">
        <w:r w:rsidR="00DD1274">
          <w:rPr>
            <w:rFonts w:ascii="Courier New" w:hAnsi="Courier New" w:cs="Courier New"/>
          </w:rPr>
          <w:t>activities</w:t>
        </w:r>
      </w:ins>
      <w:r>
        <w:rPr>
          <w:rFonts w:ascii="Courier New" w:hAnsi="Courier New" w:cs="Courier New"/>
        </w:rPr>
        <w:t xml:space="preserve"> of households. Possible examples of sectors are:</w:t>
      </w:r>
    </w:p>
    <w:p w14:paraId="2C1FA047" w14:textId="77777777" w:rsidR="007325A1" w:rsidRDefault="007325A1" w:rsidP="007325A1">
      <w:pPr>
        <w:autoSpaceDE w:val="0"/>
        <w:autoSpaceDN w:val="0"/>
        <w:adjustRightInd w:val="0"/>
        <w:spacing w:after="0" w:line="240" w:lineRule="auto"/>
        <w:rPr>
          <w:rFonts w:ascii="Courier New" w:hAnsi="Courier New" w:cs="Courier New"/>
        </w:rPr>
      </w:pPr>
    </w:p>
    <w:p w14:paraId="5454A0C8"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Gas sector</w:t>
      </w:r>
    </w:p>
    <w:p w14:paraId="4DA8F318"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Power sector</w:t>
      </w:r>
    </w:p>
    <w:p w14:paraId="6582C2C6"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Residential sector</w:t>
      </w:r>
    </w:p>
    <w:p w14:paraId="647704B6"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Industrial sector</w:t>
      </w:r>
    </w:p>
    <w:p w14:paraId="44FCB1B4" w14:textId="77777777" w:rsidR="007325A1" w:rsidRDefault="007325A1" w:rsidP="007325A1">
      <w:pPr>
        <w:autoSpaceDE w:val="0"/>
        <w:autoSpaceDN w:val="0"/>
        <w:adjustRightInd w:val="0"/>
        <w:spacing w:after="0" w:line="240" w:lineRule="auto"/>
        <w:rPr>
          <w:rFonts w:ascii="Courier New" w:hAnsi="Courier New" w:cs="Courier New"/>
        </w:rPr>
      </w:pPr>
    </w:p>
    <w:p w14:paraId="2D3A1C56"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Each of these sectors contain their respective technologies which consume energy commodities. For example, the residential sector may consume electricity, gas or oil for a variety of different energy demands such as lighting, cooking and heating.</w:t>
      </w:r>
    </w:p>
    <w:p w14:paraId="295DCFD5" w14:textId="77777777" w:rsidR="007325A1" w:rsidRDefault="007325A1" w:rsidP="007325A1">
      <w:pPr>
        <w:autoSpaceDE w:val="0"/>
        <w:autoSpaceDN w:val="0"/>
        <w:adjustRightInd w:val="0"/>
        <w:spacing w:after="0" w:line="240" w:lineRule="auto"/>
        <w:rPr>
          <w:rFonts w:ascii="Courier New" w:hAnsi="Courier New" w:cs="Courier New"/>
        </w:rPr>
      </w:pPr>
    </w:p>
    <w:p w14:paraId="0EFAE7E3"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Each of the technologies, which consume a commodity, also output a different commodity or service. For example, a gas boiler consumes gas, but outputs heat and hot water.</w:t>
      </w:r>
    </w:p>
    <w:p w14:paraId="4A9EAA35" w14:textId="77777777" w:rsidR="007325A1" w:rsidRDefault="007325A1" w:rsidP="007325A1">
      <w:pPr>
        <w:autoSpaceDE w:val="0"/>
        <w:autoSpaceDN w:val="0"/>
        <w:adjustRightInd w:val="0"/>
        <w:spacing w:after="0" w:line="240" w:lineRule="auto"/>
        <w:rPr>
          <w:rFonts w:ascii="Courier New" w:hAnsi="Courier New" w:cs="Courier New"/>
        </w:rPr>
      </w:pPr>
    </w:p>
    <w:p w14:paraId="43F49CAE"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Agents</w:t>
      </w:r>
    </w:p>
    <w:p w14:paraId="1A2B887E" w14:textId="77777777" w:rsidR="007325A1" w:rsidRDefault="007325A1" w:rsidP="007325A1">
      <w:pPr>
        <w:autoSpaceDE w:val="0"/>
        <w:autoSpaceDN w:val="0"/>
        <w:adjustRightInd w:val="0"/>
        <w:spacing w:after="0" w:line="240" w:lineRule="auto"/>
        <w:rPr>
          <w:rFonts w:ascii="Courier New" w:hAnsi="Courier New" w:cs="Courier New"/>
        </w:rPr>
      </w:pPr>
    </w:p>
    <w:p w14:paraId="132015FB"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Agents represent the investment decision makers in an energy system, for example consumers or companies. They invest in technologies that meet service demands, like heating, or produce other needed energy commodities, like electricity. These agents can be heterogenous, meaning that their investment priorities have the ability to differ.</w:t>
      </w:r>
    </w:p>
    <w:p w14:paraId="50F7E73E" w14:textId="77777777" w:rsidR="007325A1" w:rsidRDefault="007325A1" w:rsidP="007325A1">
      <w:pPr>
        <w:autoSpaceDE w:val="0"/>
        <w:autoSpaceDN w:val="0"/>
        <w:adjustRightInd w:val="0"/>
        <w:spacing w:after="0" w:line="240" w:lineRule="auto"/>
        <w:rPr>
          <w:rFonts w:ascii="Courier New" w:hAnsi="Courier New" w:cs="Courier New"/>
        </w:rPr>
      </w:pPr>
    </w:p>
    <w:p w14:paraId="516F240B" w14:textId="756B3F4D"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As an example, a generation company could compare potential power generators based on their leveli</w:t>
      </w:r>
      <w:ins w:id="84" w:author="Simon Patterson" w:date="2022-03-01T01:10:00Z">
        <w:r w:rsidR="00065153">
          <w:rPr>
            <w:rFonts w:ascii="Courier New" w:hAnsi="Courier New" w:cs="Courier New"/>
          </w:rPr>
          <w:t>s</w:t>
        </w:r>
      </w:ins>
      <w:del w:id="85" w:author="Simon Patterson" w:date="2022-03-01T01:10:00Z">
        <w:r w:rsidDel="00065153">
          <w:rPr>
            <w:rFonts w:ascii="Courier New" w:hAnsi="Courier New" w:cs="Courier New"/>
          </w:rPr>
          <w:delText>z</w:delText>
        </w:r>
      </w:del>
      <w:r>
        <w:rPr>
          <w:rFonts w:ascii="Courier New" w:hAnsi="Courier New" w:cs="Courier New"/>
        </w:rPr>
        <w:t>ed cost of electricity, their net present value, by minimising the total capital cost, a mixture of these and/or any user-defined approach. This approach more closely matches the behaviour of real-life agents in the energy market, where companies, or people, have different priorities and constraints.</w:t>
      </w:r>
    </w:p>
    <w:p w14:paraId="2FC690C4" w14:textId="77777777" w:rsidR="007325A1" w:rsidRDefault="007325A1" w:rsidP="007325A1">
      <w:pPr>
        <w:autoSpaceDE w:val="0"/>
        <w:autoSpaceDN w:val="0"/>
        <w:adjustRightInd w:val="0"/>
        <w:spacing w:after="0" w:line="240" w:lineRule="auto"/>
        <w:rPr>
          <w:rFonts w:ascii="Courier New" w:hAnsi="Courier New" w:cs="Courier New"/>
        </w:rPr>
      </w:pPr>
    </w:p>
    <w:p w14:paraId="6FAC6FB7"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Market Clearing Algorithm</w:t>
      </w:r>
    </w:p>
    <w:p w14:paraId="4546A861" w14:textId="77777777" w:rsidR="007325A1" w:rsidRDefault="007325A1" w:rsidP="007325A1">
      <w:pPr>
        <w:autoSpaceDE w:val="0"/>
        <w:autoSpaceDN w:val="0"/>
        <w:adjustRightInd w:val="0"/>
        <w:spacing w:after="0" w:line="240" w:lineRule="auto"/>
        <w:rPr>
          <w:rFonts w:ascii="Courier New" w:hAnsi="Courier New" w:cs="Courier New"/>
        </w:rPr>
      </w:pPr>
    </w:p>
    <w:p w14:paraId="42B67677" w14:textId="0B044BA1"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xml:space="preserve">The </w:t>
      </w:r>
      <w:commentRangeStart w:id="86"/>
      <w:r>
        <w:rPr>
          <w:rFonts w:ascii="Courier New" w:hAnsi="Courier New" w:cs="Courier New"/>
        </w:rPr>
        <w:t>market clearing algorithm (MCA</w:t>
      </w:r>
      <w:commentRangeEnd w:id="86"/>
      <w:r w:rsidR="008534AC">
        <w:rPr>
          <w:rStyle w:val="CommentReference"/>
        </w:rPr>
        <w:commentReference w:id="86"/>
      </w:r>
      <w:r>
        <w:rPr>
          <w:rFonts w:ascii="Courier New" w:hAnsi="Courier New" w:cs="Courier New"/>
        </w:rPr>
        <w:t xml:space="preserve">) is the central component between the different supplies and demands of the energy system in question. The MCA iterates between the demand and supply of each of these sectors. Its role is to govern the endogenous price of commodities over the course of a simulation. In other words, it calculates the prices based on </w:t>
      </w:r>
      <w:ins w:id="87" w:author="Simon Patterson" w:date="2022-03-01T02:25:00Z">
        <w:r w:rsidR="00F179BE">
          <w:rPr>
            <w:rFonts w:ascii="Courier New" w:hAnsi="Courier New" w:cs="Courier New"/>
          </w:rPr>
          <w:t xml:space="preserve">the </w:t>
        </w:r>
      </w:ins>
      <w:r>
        <w:rPr>
          <w:rFonts w:ascii="Courier New" w:hAnsi="Courier New" w:cs="Courier New"/>
        </w:rPr>
        <w:t>supply and demand of the various technologies and regions.</w:t>
      </w:r>
    </w:p>
    <w:p w14:paraId="6CEB9C47" w14:textId="77777777" w:rsidR="007325A1" w:rsidRDefault="007325A1" w:rsidP="007325A1">
      <w:pPr>
        <w:autoSpaceDE w:val="0"/>
        <w:autoSpaceDN w:val="0"/>
        <w:adjustRightInd w:val="0"/>
        <w:spacing w:after="0" w:line="240" w:lineRule="auto"/>
        <w:rPr>
          <w:rFonts w:ascii="Courier New" w:hAnsi="Courier New" w:cs="Courier New"/>
        </w:rPr>
      </w:pPr>
    </w:p>
    <w:p w14:paraId="25D742F6"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For a hypothetical example, the price of electricity is set in a first iteration to $70/MWh. However, at this price, the majority of residential agents prefer to heat their homes using gas. As a result of this, residential agents consume less electricity and more gas. This reduction in demand reduces the electricity price to $50/MWh in the second iteration. However, at this lower electricity price, some agents decide to invest in electric heating as opposed to gas. Eventually, the price converges on $60/MWh, where supply and demand for both electricity and gas are equal.</w:t>
      </w:r>
    </w:p>
    <w:p w14:paraId="4E3091E3" w14:textId="77777777" w:rsidR="007325A1" w:rsidRDefault="007325A1" w:rsidP="007325A1">
      <w:pPr>
        <w:autoSpaceDE w:val="0"/>
        <w:autoSpaceDN w:val="0"/>
        <w:adjustRightInd w:val="0"/>
        <w:spacing w:after="0" w:line="240" w:lineRule="auto"/>
        <w:rPr>
          <w:rFonts w:ascii="Courier New" w:hAnsi="Courier New" w:cs="Courier New"/>
        </w:rPr>
      </w:pPr>
    </w:p>
    <w:p w14:paraId="385985FC" w14:textId="240C6AAC"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xml:space="preserve">This is the principle of the MCA. It finds an equilibrium by iterating through each of the different sectors until an overall equilibrium is reached for each of the commodities. It is possible to run the MCA in a carbon budget mode, as well as </w:t>
      </w:r>
      <w:ins w:id="88" w:author="Simon Patterson" w:date="2022-03-01T02:28:00Z">
        <w:r w:rsidR="00C82FED">
          <w:rPr>
            <w:rFonts w:ascii="Courier New" w:hAnsi="Courier New" w:cs="Courier New"/>
          </w:rPr>
          <w:t xml:space="preserve">an </w:t>
        </w:r>
      </w:ins>
      <w:r>
        <w:rPr>
          <w:rFonts w:ascii="Courier New" w:hAnsi="Courier New" w:cs="Courier New"/>
        </w:rPr>
        <w:t xml:space="preserve">exogenous mode. </w:t>
      </w:r>
      <w:commentRangeStart w:id="89"/>
      <w:r>
        <w:rPr>
          <w:rFonts w:ascii="Courier New" w:hAnsi="Courier New" w:cs="Courier New"/>
        </w:rPr>
        <w:t>The carbon budget mode ensures that an endogenous carbon price is calculated to limit the emissions of the energy system to be below a user-defined value. Whereas, the exogenous mode allows the carbon price to be set by the user.</w:t>
      </w:r>
      <w:commentRangeEnd w:id="89"/>
      <w:r w:rsidR="003E09D5">
        <w:rPr>
          <w:rStyle w:val="CommentReference"/>
        </w:rPr>
        <w:commentReference w:id="89"/>
      </w:r>
    </w:p>
    <w:p w14:paraId="5D75EA30" w14:textId="77777777" w:rsidR="007325A1" w:rsidRDefault="007325A1" w:rsidP="007325A1">
      <w:pPr>
        <w:autoSpaceDE w:val="0"/>
        <w:autoSpaceDN w:val="0"/>
        <w:adjustRightInd w:val="0"/>
        <w:spacing w:after="0" w:line="240" w:lineRule="auto"/>
        <w:rPr>
          <w:rFonts w:ascii="Courier New" w:hAnsi="Courier New" w:cs="Courier New"/>
        </w:rPr>
      </w:pPr>
    </w:p>
    <w:p w14:paraId="0FA624E2" w14:textId="77777777" w:rsidR="007325A1" w:rsidRDefault="007325A1" w:rsidP="007325A1">
      <w:pPr>
        <w:autoSpaceDE w:val="0"/>
        <w:autoSpaceDN w:val="0"/>
        <w:adjustRightInd w:val="0"/>
        <w:spacing w:after="0" w:line="240" w:lineRule="auto"/>
        <w:rPr>
          <w:rFonts w:ascii="Courier New" w:hAnsi="Courier New" w:cs="Courier New"/>
        </w:rPr>
      </w:pPr>
    </w:p>
    <w:p w14:paraId="73E1A5B9"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Summary</w:t>
      </w:r>
    </w:p>
    <w:p w14:paraId="329FB02E" w14:textId="77777777" w:rsidR="007325A1" w:rsidRDefault="007325A1" w:rsidP="007325A1">
      <w:pPr>
        <w:autoSpaceDE w:val="0"/>
        <w:autoSpaceDN w:val="0"/>
        <w:adjustRightInd w:val="0"/>
        <w:spacing w:after="0" w:line="240" w:lineRule="auto"/>
        <w:rPr>
          <w:rFonts w:ascii="Courier New" w:hAnsi="Courier New" w:cs="Courier New"/>
        </w:rPr>
      </w:pPr>
    </w:p>
    <w:p w14:paraId="3336A5DC"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In this mini-lecture we have explored the different components which make up MUSE. We have explored the:</w:t>
      </w:r>
    </w:p>
    <w:p w14:paraId="5285B7E5" w14:textId="77777777" w:rsidR="007325A1" w:rsidRDefault="007325A1" w:rsidP="007325A1">
      <w:pPr>
        <w:autoSpaceDE w:val="0"/>
        <w:autoSpaceDN w:val="0"/>
        <w:adjustRightInd w:val="0"/>
        <w:spacing w:after="0" w:line="240" w:lineRule="auto"/>
        <w:rPr>
          <w:rFonts w:ascii="Courier New" w:hAnsi="Courier New" w:cs="Courier New"/>
        </w:rPr>
      </w:pPr>
    </w:p>
    <w:p w14:paraId="6EECB743"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Service Demand</w:t>
      </w:r>
    </w:p>
    <w:p w14:paraId="0A3F74D6"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lastRenderedPageBreak/>
        <w:t>- Technologies</w:t>
      </w:r>
    </w:p>
    <w:p w14:paraId="3F71F402"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Sectors</w:t>
      </w:r>
    </w:p>
    <w:p w14:paraId="11AAC865"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Agents</w:t>
      </w:r>
    </w:p>
    <w:p w14:paraId="5FD69219" w14:textId="0DDC902E"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xml:space="preserve">- Market Clearing </w:t>
      </w:r>
      <w:del w:id="90" w:author="Simon Patterson" w:date="2022-03-01T01:41:00Z">
        <w:r w:rsidDel="00E22341">
          <w:rPr>
            <w:rFonts w:ascii="Courier New" w:hAnsi="Courier New" w:cs="Courier New"/>
          </w:rPr>
          <w:delText>Algortihm</w:delText>
        </w:r>
      </w:del>
      <w:ins w:id="91" w:author="Simon Patterson" w:date="2022-03-01T01:41:00Z">
        <w:r w:rsidR="00E22341">
          <w:rPr>
            <w:rFonts w:ascii="Courier New" w:hAnsi="Courier New" w:cs="Courier New"/>
          </w:rPr>
          <w:t>Algorithm</w:t>
        </w:r>
      </w:ins>
    </w:p>
    <w:p w14:paraId="45AFA6E4" w14:textId="77777777" w:rsidR="007325A1" w:rsidRDefault="007325A1" w:rsidP="007325A1">
      <w:pPr>
        <w:autoSpaceDE w:val="0"/>
        <w:autoSpaceDN w:val="0"/>
        <w:adjustRightInd w:val="0"/>
        <w:spacing w:after="0" w:line="240" w:lineRule="auto"/>
        <w:rPr>
          <w:rFonts w:ascii="Courier New" w:hAnsi="Courier New" w:cs="Courier New"/>
        </w:rPr>
      </w:pPr>
    </w:p>
    <w:p w14:paraId="7EA2628C" w14:textId="07693994"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All of these components interact, for example the agents in a particular sector invest</w:t>
      </w:r>
      <w:del w:id="92" w:author="Simon Patterson" w:date="2022-03-01T02:29:00Z">
        <w:r w:rsidDel="00925FF4">
          <w:rPr>
            <w:rFonts w:ascii="Courier New" w:hAnsi="Courier New" w:cs="Courier New"/>
          </w:rPr>
          <w:delText>s</w:delText>
        </w:r>
      </w:del>
      <w:r>
        <w:rPr>
          <w:rFonts w:ascii="Courier New" w:hAnsi="Courier New" w:cs="Courier New"/>
        </w:rPr>
        <w:t xml:space="preserve"> in technologies to meet a certain service demand. Finally, the market clearing algorithm brings these different components together to find an ultimate price on all the different factors of the particular case</w:t>
      </w:r>
      <w:del w:id="93" w:author="Simon Patterson" w:date="2022-03-01T02:29:00Z">
        <w:r w:rsidDel="00925FF4">
          <w:rPr>
            <w:rFonts w:ascii="Courier New" w:hAnsi="Courier New" w:cs="Courier New"/>
          </w:rPr>
          <w:delText>-</w:delText>
        </w:r>
      </w:del>
      <w:ins w:id="94" w:author="Simon Patterson" w:date="2022-03-01T02:29:00Z">
        <w:r w:rsidR="00925FF4">
          <w:rPr>
            <w:rFonts w:ascii="Courier New" w:hAnsi="Courier New" w:cs="Courier New"/>
          </w:rPr>
          <w:t xml:space="preserve"> </w:t>
        </w:r>
      </w:ins>
      <w:r>
        <w:rPr>
          <w:rFonts w:ascii="Courier New" w:hAnsi="Courier New" w:cs="Courier New"/>
        </w:rPr>
        <w:t>study.</w:t>
      </w:r>
    </w:p>
    <w:p w14:paraId="36ABA060" w14:textId="77777777" w:rsidR="007325A1" w:rsidRDefault="007325A1" w:rsidP="007325A1">
      <w:pPr>
        <w:autoSpaceDE w:val="0"/>
        <w:autoSpaceDN w:val="0"/>
        <w:adjustRightInd w:val="0"/>
        <w:spacing w:after="0" w:line="240" w:lineRule="auto"/>
        <w:rPr>
          <w:rFonts w:ascii="Courier New" w:hAnsi="Courier New" w:cs="Courier New"/>
        </w:rPr>
      </w:pPr>
    </w:p>
    <w:p w14:paraId="45742DC7" w14:textId="2AC9DD5F" w:rsidR="00B97624" w:rsidRPr="004972FB" w:rsidRDefault="00B97624" w:rsidP="004972FB"/>
    <w:sectPr w:rsidR="00B97624" w:rsidRPr="004972FB" w:rsidSect="00BB711B">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Simon Patterson" w:date="2022-03-01T01:15:00Z" w:initials="SP">
    <w:p w14:paraId="1CB6F9A5" w14:textId="07061C04" w:rsidR="00F5013C" w:rsidRDefault="00F5013C">
      <w:pPr>
        <w:pStyle w:val="CommentText"/>
      </w:pPr>
      <w:r>
        <w:rPr>
          <w:rStyle w:val="CommentReference"/>
        </w:rPr>
        <w:annotationRef/>
      </w:r>
      <w:r>
        <w:t>If you’re trying to keep it simple, any reason not to just write ‘different’ or ‘diverse’?</w:t>
      </w:r>
      <w:r w:rsidR="000B7A5D">
        <w:t xml:space="preserve"> (or point to mini-lecture 2.4. which provides the explanation)</w:t>
      </w:r>
    </w:p>
  </w:comment>
  <w:comment w:id="17" w:author="Simon Patterson" w:date="2022-03-01T01:17:00Z" w:initials="SP">
    <w:p w14:paraId="7E2ACE9B" w14:textId="10895816" w:rsidR="002E5C73" w:rsidRDefault="002E5C73">
      <w:pPr>
        <w:pStyle w:val="CommentText"/>
      </w:pPr>
      <w:r>
        <w:rPr>
          <w:rStyle w:val="CommentReference"/>
        </w:rPr>
        <w:annotationRef/>
      </w:r>
      <w:r>
        <w:t>This is slightly odd, because in the introduction you said that it was national. A region could be interpreted as being both subnational and supranational, but</w:t>
      </w:r>
      <w:r w:rsidR="000D6F0B">
        <w:t xml:space="preserve"> neither of these meanings would make perfect sense given the initial description. (i.e. if its subnational, then the starting description should acknowledge this geographic scale. If its supranational then the starting description shouldn’t say national). </w:t>
      </w:r>
    </w:p>
  </w:comment>
  <w:comment w:id="26" w:author="Simon Patterson" w:date="2022-03-01T01:19:00Z" w:initials="SP">
    <w:p w14:paraId="5A26B91C" w14:textId="02C56607" w:rsidR="00564655" w:rsidRPr="00564655" w:rsidRDefault="00564655">
      <w:pPr>
        <w:pStyle w:val="CommentText"/>
      </w:pPr>
      <w:r>
        <w:rPr>
          <w:rStyle w:val="CommentReference"/>
        </w:rPr>
        <w:annotationRef/>
      </w:r>
      <w:r>
        <w:t xml:space="preserve">As per my comment in lecture 1, is there a difference between timesteps and timeslices? If there isn’t, pick one term and be consistent. If there is a difference, an explanation </w:t>
      </w:r>
      <w:r>
        <w:rPr>
          <w:i/>
          <w:iCs/>
        </w:rPr>
        <w:t>may</w:t>
      </w:r>
      <w:r>
        <w:t xml:space="preserve"> be needed.</w:t>
      </w:r>
    </w:p>
  </w:comment>
  <w:comment w:id="33" w:author="Simon Patterson" w:date="2022-03-01T01:24:00Z" w:initials="SP">
    <w:p w14:paraId="050F378E" w14:textId="04C45A08" w:rsidR="005F7D8A" w:rsidRDefault="005F7D8A">
      <w:pPr>
        <w:pStyle w:val="CommentText"/>
      </w:pPr>
      <w:r>
        <w:rPr>
          <w:rStyle w:val="CommentReference"/>
        </w:rPr>
        <w:annotationRef/>
      </w:r>
      <w:r>
        <w:t>Technical mathematical term. Do you think this needs explaining?</w:t>
      </w:r>
    </w:p>
  </w:comment>
  <w:comment w:id="34" w:author="Simon Patterson" w:date="2022-03-01T01:26:00Z" w:initials="SP">
    <w:p w14:paraId="21EBE70E" w14:textId="5B1E3B9A" w:rsidR="00D8174A" w:rsidRDefault="00D8174A">
      <w:pPr>
        <w:pStyle w:val="CommentText"/>
      </w:pPr>
      <w:r>
        <w:rPr>
          <w:rStyle w:val="CommentReference"/>
        </w:rPr>
        <w:annotationRef/>
      </w:r>
      <w:r w:rsidR="00B814F3">
        <w:t xml:space="preserve">Its not immediately clear how this paragraph interacts with Fig 2.2.1. Does this phrase correspond to ‘demand sectors’? If so, might be worth clarifying that in the initial list. </w:t>
      </w:r>
      <w:r w:rsidR="00B814F3">
        <w:br/>
      </w:r>
      <w:r w:rsidR="00B814F3">
        <w:br/>
        <w:t>And what about ‘service demand’?</w:t>
      </w:r>
      <w:r w:rsidR="004141D9">
        <w:br/>
      </w:r>
      <w:r w:rsidR="004141D9">
        <w:br/>
        <w:t xml:space="preserve">You also introduce ‘commodity demand’ below. So again, it might be worth just putting this in the list so its clear. </w:t>
      </w:r>
      <w:r w:rsidR="00D52863">
        <w:t>If these terms are all the same (which they can’t be entirely), then just giving a note to explain as such is sensible. If not, then explaining quickly what they all are in relation to the Figure would be helpful.</w:t>
      </w:r>
      <w:r w:rsidR="005E49A3">
        <w:br/>
      </w:r>
      <w:r w:rsidR="005E49A3">
        <w:br/>
        <w:t>If (as looks the case at the start of 2.4) these terms are explained later, just signpost that.</w:t>
      </w:r>
    </w:p>
  </w:comment>
  <w:comment w:id="40" w:author="Simon Patterson" w:date="2022-03-01T01:35:00Z" w:initials="SP">
    <w:p w14:paraId="0A5B425F" w14:textId="77777777" w:rsidR="00A32130" w:rsidRDefault="00A32130">
      <w:pPr>
        <w:pStyle w:val="CommentText"/>
      </w:pPr>
      <w:r>
        <w:rPr>
          <w:rStyle w:val="CommentReference"/>
        </w:rPr>
        <w:annotationRef/>
      </w:r>
      <w:r>
        <w:t>I’ve standardised this according to English spelling, but in this case LCOE may be fairly established as being spelt with a z, so you might want to leave it.</w:t>
      </w:r>
      <w:r w:rsidR="00482408">
        <w:br/>
      </w:r>
      <w:r w:rsidR="00482408">
        <w:br/>
        <w:t>It might be worth explaining LCOE (or just giving a reference to a simple explanation of it elsewhere) depending on how clued up you expect your audience to be.</w:t>
      </w:r>
    </w:p>
    <w:p w14:paraId="0F0372EF" w14:textId="77777777" w:rsidR="002D671B" w:rsidRDefault="002D671B">
      <w:pPr>
        <w:pStyle w:val="CommentText"/>
      </w:pPr>
    </w:p>
    <w:p w14:paraId="5AC7CBEC" w14:textId="6225F42F" w:rsidR="002D671B" w:rsidRDefault="00EB483A">
      <w:pPr>
        <w:pStyle w:val="CommentText"/>
      </w:pPr>
      <w:r>
        <w:t>Similarly, the definition of marginal here may warrant a quick explanation.</w:t>
      </w:r>
    </w:p>
  </w:comment>
  <w:comment w:id="48" w:author="Simon Patterson" w:date="2022-03-01T01:39:00Z" w:initials="SP">
    <w:p w14:paraId="60317B19" w14:textId="141795C2" w:rsidR="006F7BA3" w:rsidRDefault="006F7BA3">
      <w:pPr>
        <w:pStyle w:val="CommentText"/>
      </w:pPr>
      <w:r>
        <w:rPr>
          <w:rStyle w:val="CommentReference"/>
        </w:rPr>
        <w:annotationRef/>
      </w:r>
      <w:r>
        <w:t xml:space="preserve">Just be mindful if copying and pasting. This looks like it has </w:t>
      </w:r>
      <w:r w:rsidR="00251AB5">
        <w:t>gone wrong in my conversion.</w:t>
      </w:r>
    </w:p>
  </w:comment>
  <w:comment w:id="55" w:author="Simon Patterson" w:date="2022-03-01T01:46:00Z" w:initials="SP">
    <w:p w14:paraId="396E7E5D" w14:textId="4036F441" w:rsidR="00ED67C4" w:rsidRDefault="00ED67C4">
      <w:pPr>
        <w:pStyle w:val="CommentText"/>
      </w:pPr>
      <w:r>
        <w:rPr>
          <w:rStyle w:val="CommentReference"/>
        </w:rPr>
        <w:annotationRef/>
      </w:r>
      <w:r>
        <w:t>Is a player different than an agent? If so, that needs clarifying.</w:t>
      </w:r>
      <w:r w:rsidR="00750343">
        <w:t xml:space="preserve"> </w:t>
      </w:r>
      <w:r w:rsidR="00FF442D">
        <w:t>Pointing to the definition of agent coming in section 2.4. may help when you first mention agents as well.</w:t>
      </w:r>
      <w:r w:rsidR="00750343">
        <w:br/>
      </w:r>
      <w:r w:rsidR="00750343">
        <w:br/>
        <w:t>You talked of ‘player’s cost functions’ above. Again, cost function is fairly technical</w:t>
      </w:r>
      <w:r w:rsidR="003639CF">
        <w:t>, and particularly as it has both an economic and mathematical meaning, it would be worth clarifying if it is important.</w:t>
      </w:r>
      <w:r w:rsidR="007979E9">
        <w:br/>
      </w:r>
      <w:r w:rsidR="007979E9">
        <w:br/>
        <w:t>A real-world example may be useful here of the decentralised energy market situation may be useful – the examples you give are helpful.</w:t>
      </w:r>
    </w:p>
    <w:p w14:paraId="227A8B2E" w14:textId="756461AD" w:rsidR="007979E9" w:rsidRDefault="007979E9">
      <w:pPr>
        <w:pStyle w:val="CommentText"/>
      </w:pPr>
    </w:p>
  </w:comment>
  <w:comment w:id="56" w:author="Simon Patterson" w:date="2022-03-01T01:49:00Z" w:initials="SP">
    <w:p w14:paraId="57282B95" w14:textId="69C21350" w:rsidR="007979E9" w:rsidRDefault="007979E9">
      <w:pPr>
        <w:pStyle w:val="CommentText"/>
      </w:pPr>
      <w:r>
        <w:rPr>
          <w:rStyle w:val="CommentReference"/>
        </w:rPr>
        <w:annotationRef/>
      </w:r>
      <w:r>
        <w:t>Agents/players? Or ‘investor agents’?</w:t>
      </w:r>
    </w:p>
  </w:comment>
  <w:comment w:id="57" w:author="Simon Patterson" w:date="2022-03-01T01:51:00Z" w:initials="SP">
    <w:p w14:paraId="50FC47FA" w14:textId="4193DEB7" w:rsidR="00110DF0" w:rsidRDefault="00110DF0">
      <w:pPr>
        <w:pStyle w:val="CommentText"/>
      </w:pPr>
      <w:r>
        <w:rPr>
          <w:rStyle w:val="CommentReference"/>
        </w:rPr>
        <w:annotationRef/>
      </w:r>
      <w:r>
        <w:t>Not even factoring</w:t>
      </w:r>
      <w:r w:rsidR="004D5979">
        <w:t xml:space="preserve"> in</w:t>
      </w:r>
      <w:r>
        <w:t xml:space="preserve"> a basic level of inflation?</w:t>
      </w:r>
    </w:p>
  </w:comment>
  <w:comment w:id="63" w:author="Simon Patterson" w:date="2022-03-01T01:58:00Z" w:initials="SP">
    <w:p w14:paraId="05911924" w14:textId="26075C26" w:rsidR="007F0540" w:rsidRDefault="007F0540">
      <w:pPr>
        <w:pStyle w:val="CommentText"/>
      </w:pPr>
      <w:r>
        <w:rPr>
          <w:rStyle w:val="CommentReference"/>
        </w:rPr>
        <w:annotationRef/>
      </w:r>
      <w:r>
        <w:t>2.3.1? Or have I misunderstood the numbering convention.</w:t>
      </w:r>
    </w:p>
  </w:comment>
  <w:comment w:id="64" w:author="Simon Patterson" w:date="2022-03-01T01:54:00Z" w:initials="SP">
    <w:p w14:paraId="254CADF8" w14:textId="77777777" w:rsidR="00331607" w:rsidRDefault="00331607">
      <w:pPr>
        <w:pStyle w:val="CommentText"/>
      </w:pPr>
      <w:r>
        <w:rPr>
          <w:rStyle w:val="CommentReference"/>
        </w:rPr>
        <w:annotationRef/>
      </w:r>
      <w:r>
        <w:t>Could be simplified. E.g.</w:t>
      </w:r>
    </w:p>
    <w:p w14:paraId="1D3AF1B4" w14:textId="77777777" w:rsidR="00331607" w:rsidRDefault="00331607">
      <w:pPr>
        <w:pStyle w:val="CommentText"/>
      </w:pPr>
    </w:p>
    <w:p w14:paraId="2E9948F9" w14:textId="101042D0" w:rsidR="00331607" w:rsidRDefault="00331607">
      <w:pPr>
        <w:pStyle w:val="CommentText"/>
      </w:pPr>
      <w:r>
        <w:t xml:space="preserve">“set by the user. These variables are exogenous to the model, which is to say they </w:t>
      </w:r>
      <w:r w:rsidR="00AF7CA1">
        <w:t>fixed and imposed on the model</w:t>
      </w:r>
      <w:r w:rsidR="004D0F91">
        <w:t>”</w:t>
      </w:r>
      <w:r w:rsidR="004D0F91">
        <w:br/>
      </w:r>
      <w:r w:rsidR="004D0F91">
        <w:br/>
        <w:t>At a guess you probably can give a better definition of exogenous in this case than me though!</w:t>
      </w:r>
      <w:r w:rsidR="004F4727">
        <w:br/>
      </w:r>
      <w:r w:rsidR="004F4727">
        <w:br/>
        <w:t>It may be worth taking the time to explain endogenous here as you use it in mini-lecture 2.4. Alternatively you can point to mini-lecture 2.4 and do the explanations there.</w:t>
      </w:r>
    </w:p>
  </w:comment>
  <w:comment w:id="67" w:author="Simon Patterson" w:date="2022-03-01T01:56:00Z" w:initials="SP">
    <w:p w14:paraId="53E68CFA" w14:textId="109734B9" w:rsidR="00435C93" w:rsidRDefault="00435C93">
      <w:pPr>
        <w:pStyle w:val="CommentText"/>
      </w:pPr>
      <w:r>
        <w:rPr>
          <w:rStyle w:val="CommentReference"/>
        </w:rPr>
        <w:annotationRef/>
      </w:r>
      <w:r>
        <w:t>It’s a bit odd that when you introduced MCA in lecture 1, you didn’t explain this ‘convergence algorithm’ element.</w:t>
      </w:r>
      <w:r>
        <w:br/>
      </w:r>
      <w:r>
        <w:br/>
        <w:t>But to me its even odder that this essentially means “Market clearing algorithm convergence algorithm” which doesn’t make much sense.</w:t>
      </w:r>
    </w:p>
  </w:comment>
  <w:comment w:id="69" w:author="Simon Patterson" w:date="2022-03-01T02:01:00Z" w:initials="SP">
    <w:p w14:paraId="395BB774" w14:textId="381AA0F1" w:rsidR="00CC67BE" w:rsidRDefault="00CC67BE">
      <w:pPr>
        <w:pStyle w:val="CommentText"/>
      </w:pPr>
      <w:r>
        <w:rPr>
          <w:rStyle w:val="CommentReference"/>
        </w:rPr>
        <w:annotationRef/>
      </w:r>
      <w:r>
        <w:t>Code italics</w:t>
      </w:r>
      <w:r w:rsidR="00E33AD9">
        <w:t>. Not</w:t>
      </w:r>
      <w:r w:rsidR="00033AF0">
        <w:t>e</w:t>
      </w:r>
      <w:r w:rsidR="00E33AD9">
        <w:t xml:space="preserve"> again the switch between timestep and timeslice.</w:t>
      </w:r>
    </w:p>
  </w:comment>
  <w:comment w:id="78" w:author="Simon Patterson" w:date="2022-03-01T02:13:00Z" w:initials="SP">
    <w:p w14:paraId="2662C66A" w14:textId="485815C3" w:rsidR="00DD1274" w:rsidRDefault="00DD1274">
      <w:pPr>
        <w:pStyle w:val="CommentText"/>
      </w:pPr>
      <w:r>
        <w:rPr>
          <w:rStyle w:val="CommentReference"/>
        </w:rPr>
        <w:annotationRef/>
      </w:r>
      <w:r>
        <w:t xml:space="preserve">Are you going to give more information about this (and perhaps the technoeconomic variables) in later lectures? If so a signpost would be good. </w:t>
      </w:r>
    </w:p>
  </w:comment>
  <w:comment w:id="79" w:author="Simon Patterson" w:date="2022-03-01T02:14:00Z" w:initials="SP">
    <w:p w14:paraId="5B048F65" w14:textId="0883304B" w:rsidR="00040278" w:rsidRDefault="00040278">
      <w:pPr>
        <w:pStyle w:val="CommentText"/>
      </w:pPr>
      <w:r>
        <w:rPr>
          <w:rStyle w:val="CommentReference"/>
        </w:rPr>
        <w:annotationRef/>
      </w:r>
      <w:r w:rsidR="00F179BE">
        <w:rPr>
          <w:rStyle w:val="CommentReference"/>
        </w:rPr>
        <w:t>I would explain the overarching sectors (demand, supply, and conversion) here.</w:t>
      </w:r>
      <w:r w:rsidR="00F179BE">
        <w:rPr>
          <w:rStyle w:val="CommentReference"/>
        </w:rPr>
        <w:br/>
      </w:r>
      <w:r w:rsidR="00F179BE">
        <w:rPr>
          <w:rStyle w:val="CommentReference"/>
        </w:rPr>
        <w:br/>
        <w:t>I also think bringing fig. 2.2.1 back here might make sense, although you might want to label technologies/agents etc on that diagram now the learner has more info.</w:t>
      </w:r>
    </w:p>
  </w:comment>
  <w:comment w:id="86" w:author="Simon Patterson" w:date="2022-03-01T02:21:00Z" w:initials="SP">
    <w:p w14:paraId="77806666" w14:textId="34B62DA1" w:rsidR="008534AC" w:rsidRDefault="008534AC">
      <w:pPr>
        <w:pStyle w:val="CommentText"/>
      </w:pPr>
      <w:r>
        <w:rPr>
          <w:rStyle w:val="CommentReference"/>
        </w:rPr>
        <w:annotationRef/>
      </w:r>
      <w:r>
        <w:t xml:space="preserve">No mention of convergence </w:t>
      </w:r>
      <w:r w:rsidR="00F845D7">
        <w:t>algorithm in this subsection.</w:t>
      </w:r>
    </w:p>
  </w:comment>
  <w:comment w:id="89" w:author="Simon Patterson" w:date="2022-03-01T02:28:00Z" w:initials="SP">
    <w:p w14:paraId="6057186E" w14:textId="4711E480" w:rsidR="003E09D5" w:rsidRDefault="003E09D5">
      <w:pPr>
        <w:pStyle w:val="CommentText"/>
      </w:pPr>
      <w:r>
        <w:rPr>
          <w:rStyle w:val="CommentReference"/>
        </w:rPr>
        <w:annotationRef/>
      </w:r>
      <w:r>
        <w:rPr>
          <w:rStyle w:val="CommentReference"/>
        </w:rPr>
        <w:t>This is pretty clear, but it just seems like the sort of thing that might come up in more detail later on. In which case a signpost to that would be wise.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B6F9A5" w15:done="0"/>
  <w15:commentEx w15:paraId="7E2ACE9B" w15:done="0"/>
  <w15:commentEx w15:paraId="5A26B91C" w15:done="0"/>
  <w15:commentEx w15:paraId="050F378E" w15:done="0"/>
  <w15:commentEx w15:paraId="21EBE70E" w15:done="0"/>
  <w15:commentEx w15:paraId="5AC7CBEC" w15:done="0"/>
  <w15:commentEx w15:paraId="60317B19" w15:done="0"/>
  <w15:commentEx w15:paraId="227A8B2E" w15:done="0"/>
  <w15:commentEx w15:paraId="57282B95" w15:done="0"/>
  <w15:commentEx w15:paraId="50FC47FA" w15:done="0"/>
  <w15:commentEx w15:paraId="05911924" w15:done="0"/>
  <w15:commentEx w15:paraId="2E9948F9" w15:done="0"/>
  <w15:commentEx w15:paraId="53E68CFA" w15:done="0"/>
  <w15:commentEx w15:paraId="395BB774" w15:done="0"/>
  <w15:commentEx w15:paraId="2662C66A" w15:done="0"/>
  <w15:commentEx w15:paraId="5B048F65" w15:done="0"/>
  <w15:commentEx w15:paraId="77806666" w15:done="0"/>
  <w15:commentEx w15:paraId="605718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7F24E" w16cex:dateUtc="2022-03-01T01:15:00Z"/>
  <w16cex:commentExtensible w16cex:durableId="25C7F2A6" w16cex:dateUtc="2022-03-01T01:17:00Z"/>
  <w16cex:commentExtensible w16cex:durableId="25C7F325" w16cex:dateUtc="2022-03-01T01:19:00Z"/>
  <w16cex:commentExtensible w16cex:durableId="25C7F44F" w16cex:dateUtc="2022-03-01T01:24:00Z"/>
  <w16cex:commentExtensible w16cex:durableId="25C7F4B1" w16cex:dateUtc="2022-03-01T01:26:00Z"/>
  <w16cex:commentExtensible w16cex:durableId="25C7F6CB" w16cex:dateUtc="2022-03-01T01:35:00Z"/>
  <w16cex:commentExtensible w16cex:durableId="25C7F7E6" w16cex:dateUtc="2022-03-01T01:39:00Z"/>
  <w16cex:commentExtensible w16cex:durableId="25C7F978" w16cex:dateUtc="2022-03-01T01:46:00Z"/>
  <w16cex:commentExtensible w16cex:durableId="25C7FA1C" w16cex:dateUtc="2022-03-01T01:49:00Z"/>
  <w16cex:commentExtensible w16cex:durableId="25C7FAB1" w16cex:dateUtc="2022-03-01T01:51:00Z"/>
  <w16cex:commentExtensible w16cex:durableId="25C7FC47" w16cex:dateUtc="2022-03-01T01:58:00Z"/>
  <w16cex:commentExtensible w16cex:durableId="25C7FB3D" w16cex:dateUtc="2022-03-01T01:54:00Z"/>
  <w16cex:commentExtensible w16cex:durableId="25C7FBE3" w16cex:dateUtc="2022-03-01T01:56:00Z"/>
  <w16cex:commentExtensible w16cex:durableId="25C7FCE8" w16cex:dateUtc="2022-03-01T02:01:00Z"/>
  <w16cex:commentExtensible w16cex:durableId="25C7FFD5" w16cex:dateUtc="2022-03-01T02:13:00Z"/>
  <w16cex:commentExtensible w16cex:durableId="25C80001" w16cex:dateUtc="2022-03-01T02:14:00Z"/>
  <w16cex:commentExtensible w16cex:durableId="25C801A3" w16cex:dateUtc="2022-03-01T02:21:00Z"/>
  <w16cex:commentExtensible w16cex:durableId="25C80368" w16cex:dateUtc="2022-03-01T0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B6F9A5" w16cid:durableId="25C7F24E"/>
  <w16cid:commentId w16cid:paraId="7E2ACE9B" w16cid:durableId="25C7F2A6"/>
  <w16cid:commentId w16cid:paraId="5A26B91C" w16cid:durableId="25C7F325"/>
  <w16cid:commentId w16cid:paraId="050F378E" w16cid:durableId="25C7F44F"/>
  <w16cid:commentId w16cid:paraId="21EBE70E" w16cid:durableId="25C7F4B1"/>
  <w16cid:commentId w16cid:paraId="5AC7CBEC" w16cid:durableId="25C7F6CB"/>
  <w16cid:commentId w16cid:paraId="60317B19" w16cid:durableId="25C7F7E6"/>
  <w16cid:commentId w16cid:paraId="227A8B2E" w16cid:durableId="25C7F978"/>
  <w16cid:commentId w16cid:paraId="57282B95" w16cid:durableId="25C7FA1C"/>
  <w16cid:commentId w16cid:paraId="50FC47FA" w16cid:durableId="25C7FAB1"/>
  <w16cid:commentId w16cid:paraId="05911924" w16cid:durableId="25C7FC47"/>
  <w16cid:commentId w16cid:paraId="2E9948F9" w16cid:durableId="25C7FB3D"/>
  <w16cid:commentId w16cid:paraId="53E68CFA" w16cid:durableId="25C7FBE3"/>
  <w16cid:commentId w16cid:paraId="395BB774" w16cid:durableId="25C7FCE8"/>
  <w16cid:commentId w16cid:paraId="2662C66A" w16cid:durableId="25C7FFD5"/>
  <w16cid:commentId w16cid:paraId="5B048F65" w16cid:durableId="25C80001"/>
  <w16cid:commentId w16cid:paraId="77806666" w16cid:durableId="25C801A3"/>
  <w16cid:commentId w16cid:paraId="6057186E" w16cid:durableId="25C803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Patterson">
    <w15:presenceInfo w15:providerId="None" w15:userId="Simon Patter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D4E"/>
    <w:rsid w:val="00033AF0"/>
    <w:rsid w:val="00040278"/>
    <w:rsid w:val="00065153"/>
    <w:rsid w:val="000B7A5D"/>
    <w:rsid w:val="000C2D4E"/>
    <w:rsid w:val="000D6F0B"/>
    <w:rsid w:val="000F547A"/>
    <w:rsid w:val="00110DF0"/>
    <w:rsid w:val="00230444"/>
    <w:rsid w:val="00251AB5"/>
    <w:rsid w:val="002A3A0E"/>
    <w:rsid w:val="002D02B9"/>
    <w:rsid w:val="002D671B"/>
    <w:rsid w:val="002E5C73"/>
    <w:rsid w:val="00301639"/>
    <w:rsid w:val="00331607"/>
    <w:rsid w:val="00350ECC"/>
    <w:rsid w:val="003639CF"/>
    <w:rsid w:val="003B6C63"/>
    <w:rsid w:val="003E09D5"/>
    <w:rsid w:val="003E5E3F"/>
    <w:rsid w:val="004141D9"/>
    <w:rsid w:val="00435C93"/>
    <w:rsid w:val="00471733"/>
    <w:rsid w:val="00482408"/>
    <w:rsid w:val="004972FB"/>
    <w:rsid w:val="004B15D9"/>
    <w:rsid w:val="004D0F91"/>
    <w:rsid w:val="004D5979"/>
    <w:rsid w:val="004F4727"/>
    <w:rsid w:val="004F489A"/>
    <w:rsid w:val="005325C6"/>
    <w:rsid w:val="0054396E"/>
    <w:rsid w:val="00564655"/>
    <w:rsid w:val="00571341"/>
    <w:rsid w:val="005E49A3"/>
    <w:rsid w:val="005F7D8A"/>
    <w:rsid w:val="006F7BA3"/>
    <w:rsid w:val="007325A1"/>
    <w:rsid w:val="00750343"/>
    <w:rsid w:val="00761497"/>
    <w:rsid w:val="007979E9"/>
    <w:rsid w:val="007F0540"/>
    <w:rsid w:val="00803CEC"/>
    <w:rsid w:val="00805A88"/>
    <w:rsid w:val="008534AC"/>
    <w:rsid w:val="00921B15"/>
    <w:rsid w:val="00925532"/>
    <w:rsid w:val="00925FF4"/>
    <w:rsid w:val="00962E79"/>
    <w:rsid w:val="00981882"/>
    <w:rsid w:val="00985DFA"/>
    <w:rsid w:val="00A04291"/>
    <w:rsid w:val="00A32130"/>
    <w:rsid w:val="00AF7CA1"/>
    <w:rsid w:val="00B7300B"/>
    <w:rsid w:val="00B814F3"/>
    <w:rsid w:val="00B918E7"/>
    <w:rsid w:val="00B97624"/>
    <w:rsid w:val="00BB64DF"/>
    <w:rsid w:val="00C0681B"/>
    <w:rsid w:val="00C169BA"/>
    <w:rsid w:val="00C82FED"/>
    <w:rsid w:val="00CC5FE3"/>
    <w:rsid w:val="00CC67BE"/>
    <w:rsid w:val="00D52863"/>
    <w:rsid w:val="00D8174A"/>
    <w:rsid w:val="00DA1B38"/>
    <w:rsid w:val="00DD1274"/>
    <w:rsid w:val="00E22341"/>
    <w:rsid w:val="00E33AD9"/>
    <w:rsid w:val="00E3602D"/>
    <w:rsid w:val="00E93BB4"/>
    <w:rsid w:val="00E96DE6"/>
    <w:rsid w:val="00EB483A"/>
    <w:rsid w:val="00EC5B37"/>
    <w:rsid w:val="00ED67C4"/>
    <w:rsid w:val="00F170F6"/>
    <w:rsid w:val="00F179BE"/>
    <w:rsid w:val="00F5013C"/>
    <w:rsid w:val="00F845D7"/>
    <w:rsid w:val="00FA325E"/>
    <w:rsid w:val="00FF44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AB20D"/>
  <w15:chartTrackingRefBased/>
  <w15:docId w15:val="{89DABBAE-2D45-45D5-8CDE-58D63C1CB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065153"/>
    <w:pPr>
      <w:spacing w:after="0" w:line="240" w:lineRule="auto"/>
    </w:pPr>
  </w:style>
  <w:style w:type="character" w:styleId="CommentReference">
    <w:name w:val="annotation reference"/>
    <w:basedOn w:val="DefaultParagraphFont"/>
    <w:uiPriority w:val="99"/>
    <w:semiHidden/>
    <w:unhideWhenUsed/>
    <w:rsid w:val="00F5013C"/>
    <w:rPr>
      <w:sz w:val="16"/>
      <w:szCs w:val="16"/>
    </w:rPr>
  </w:style>
  <w:style w:type="paragraph" w:styleId="CommentText">
    <w:name w:val="annotation text"/>
    <w:basedOn w:val="Normal"/>
    <w:link w:val="CommentTextChar"/>
    <w:uiPriority w:val="99"/>
    <w:semiHidden/>
    <w:unhideWhenUsed/>
    <w:rsid w:val="00F5013C"/>
    <w:pPr>
      <w:spacing w:line="240" w:lineRule="auto"/>
    </w:pPr>
    <w:rPr>
      <w:sz w:val="20"/>
      <w:szCs w:val="20"/>
    </w:rPr>
  </w:style>
  <w:style w:type="character" w:customStyle="1" w:styleId="CommentTextChar">
    <w:name w:val="Comment Text Char"/>
    <w:basedOn w:val="DefaultParagraphFont"/>
    <w:link w:val="CommentText"/>
    <w:uiPriority w:val="99"/>
    <w:semiHidden/>
    <w:rsid w:val="00F5013C"/>
    <w:rPr>
      <w:sz w:val="20"/>
      <w:szCs w:val="20"/>
    </w:rPr>
  </w:style>
  <w:style w:type="paragraph" w:styleId="CommentSubject">
    <w:name w:val="annotation subject"/>
    <w:basedOn w:val="CommentText"/>
    <w:next w:val="CommentText"/>
    <w:link w:val="CommentSubjectChar"/>
    <w:uiPriority w:val="99"/>
    <w:semiHidden/>
    <w:unhideWhenUsed/>
    <w:rsid w:val="00F5013C"/>
    <w:rPr>
      <w:b/>
      <w:bCs/>
    </w:rPr>
  </w:style>
  <w:style w:type="character" w:customStyle="1" w:styleId="CommentSubjectChar">
    <w:name w:val="Comment Subject Char"/>
    <w:basedOn w:val="CommentTextChar"/>
    <w:link w:val="CommentSubject"/>
    <w:uiPriority w:val="99"/>
    <w:semiHidden/>
    <w:rsid w:val="00F5013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2790</Words>
  <Characters>15908</Characters>
  <Application>Microsoft Office Word</Application>
  <DocSecurity>0</DocSecurity>
  <Lines>132</Lines>
  <Paragraphs>37</Paragraphs>
  <ScaleCrop>false</ScaleCrop>
  <Company/>
  <LinksUpToDate>false</LinksUpToDate>
  <CharactersWithSpaces>18661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Patterson</dc:creator>
  <cp:keywords/>
  <dc:description/>
  <cp:lastModifiedBy>Simon Patterson</cp:lastModifiedBy>
  <cp:revision>80</cp:revision>
  <dcterms:created xsi:type="dcterms:W3CDTF">2022-03-01T01:04:00Z</dcterms:created>
  <dcterms:modified xsi:type="dcterms:W3CDTF">2022-03-01T02:29:00Z</dcterms:modified>
</cp:coreProperties>
</file>