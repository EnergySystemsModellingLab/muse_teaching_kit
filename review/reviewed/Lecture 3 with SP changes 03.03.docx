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CF43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t>
      </w:r>
    </w:p>
    <w:p w14:paraId="11E1528C" w14:textId="70D39645" w:rsidR="007D1C6C" w:rsidRPr="007D1C6C" w:rsidRDefault="007D1C6C" w:rsidP="007D1C6C">
      <w:pPr>
        <w:autoSpaceDE w:val="0"/>
        <w:autoSpaceDN w:val="0"/>
        <w:adjustRightInd w:val="0"/>
        <w:spacing w:after="0" w:line="240" w:lineRule="auto"/>
        <w:rPr>
          <w:rFonts w:ascii="Courier New" w:hAnsi="Courier New" w:cs="Courier New"/>
          <w:b/>
          <w:bCs/>
          <w:sz w:val="40"/>
          <w:szCs w:val="40"/>
        </w:rPr>
      </w:pPr>
      <w:r w:rsidRPr="007D1C6C">
        <w:rPr>
          <w:rFonts w:ascii="Courier New" w:hAnsi="Courier New" w:cs="Courier New"/>
          <w:b/>
          <w:bCs/>
          <w:sz w:val="40"/>
          <w:szCs w:val="40"/>
        </w:rPr>
        <w:t>title: Mini-Lecture 3.1</w:t>
      </w:r>
      <w:ins w:id="0" w:author="Simon Patterson" w:date="2022-03-03T21:33:00Z">
        <w:r>
          <w:rPr>
            <w:rFonts w:ascii="Courier New" w:hAnsi="Courier New" w:cs="Courier New"/>
            <w:b/>
            <w:bCs/>
            <w:sz w:val="40"/>
            <w:szCs w:val="40"/>
          </w:rPr>
          <w:t xml:space="preserve"> -</w:t>
        </w:r>
      </w:ins>
      <w:r w:rsidRPr="007D1C6C">
        <w:rPr>
          <w:rFonts w:ascii="Courier New" w:hAnsi="Courier New" w:cs="Courier New"/>
          <w:b/>
          <w:bCs/>
          <w:sz w:val="40"/>
          <w:szCs w:val="40"/>
        </w:rPr>
        <w:t>- Energy demands in energy systems modelling</w:t>
      </w:r>
    </w:p>
    <w:p w14:paraId="0C288ED1" w14:textId="77777777" w:rsidR="007D1C6C" w:rsidRPr="007D1C6C" w:rsidRDefault="007D1C6C" w:rsidP="007D1C6C">
      <w:pPr>
        <w:autoSpaceDE w:val="0"/>
        <w:autoSpaceDN w:val="0"/>
        <w:adjustRightInd w:val="0"/>
        <w:spacing w:after="0" w:line="240" w:lineRule="auto"/>
        <w:rPr>
          <w:rFonts w:ascii="Courier New" w:hAnsi="Courier New" w:cs="Courier New"/>
          <w:b/>
          <w:bCs/>
          <w:sz w:val="40"/>
          <w:szCs w:val="40"/>
        </w:rPr>
      </w:pPr>
      <w:r w:rsidRPr="007D1C6C">
        <w:rPr>
          <w:rFonts w:ascii="Courier New" w:hAnsi="Courier New" w:cs="Courier New"/>
          <w:b/>
          <w:bCs/>
          <w:sz w:val="40"/>
          <w:szCs w:val="40"/>
        </w:rPr>
        <w:t>keywords:</w:t>
      </w:r>
    </w:p>
    <w:p w14:paraId="0AFBA61F"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Energy demand</w:t>
      </w:r>
    </w:p>
    <w:p w14:paraId="73209D98"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Energy systems models</w:t>
      </w:r>
    </w:p>
    <w:p w14:paraId="454AC21C"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6005899B"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4F7CEC8E"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t>
      </w:r>
    </w:p>
    <w:p w14:paraId="068BD6FC" w14:textId="77777777" w:rsidR="007D1C6C" w:rsidRDefault="007D1C6C" w:rsidP="007D1C6C">
      <w:pPr>
        <w:autoSpaceDE w:val="0"/>
        <w:autoSpaceDN w:val="0"/>
        <w:adjustRightInd w:val="0"/>
        <w:spacing w:after="0" w:line="240" w:lineRule="auto"/>
        <w:rPr>
          <w:rFonts w:ascii="Courier New" w:hAnsi="Courier New" w:cs="Courier New"/>
        </w:rPr>
      </w:pPr>
    </w:p>
    <w:p w14:paraId="3DC33B6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To begin </w:t>
      </w:r>
      <w:commentRangeStart w:id="1"/>
      <w:r>
        <w:rPr>
          <w:rFonts w:ascii="Courier New" w:hAnsi="Courier New" w:cs="Courier New"/>
        </w:rPr>
        <w:t>Lecture Block 3, this mini-lecture</w:t>
      </w:r>
      <w:commentRangeEnd w:id="1"/>
      <w:r>
        <w:rPr>
          <w:rStyle w:val="CommentReference"/>
        </w:rPr>
        <w:commentReference w:id="1"/>
      </w:r>
      <w:r>
        <w:rPr>
          <w:rFonts w:ascii="Courier New" w:hAnsi="Courier New" w:cs="Courier New"/>
        </w:rPr>
        <w:t xml:space="preserve"> provides an overview of energy demands within an energy system. We will cover differences in energy demands by sector, time and population classes. We will also begin to explore why these differences are important within energy models.</w:t>
      </w:r>
    </w:p>
    <w:p w14:paraId="05CA4DDD" w14:textId="77777777" w:rsidR="007D1C6C" w:rsidRDefault="007D1C6C" w:rsidP="007D1C6C">
      <w:pPr>
        <w:autoSpaceDE w:val="0"/>
        <w:autoSpaceDN w:val="0"/>
        <w:adjustRightInd w:val="0"/>
        <w:spacing w:after="0" w:line="240" w:lineRule="auto"/>
        <w:rPr>
          <w:rFonts w:ascii="Courier New" w:hAnsi="Courier New" w:cs="Courier New"/>
        </w:rPr>
      </w:pPr>
    </w:p>
    <w:p w14:paraId="3D19C54B"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20B295F4" w14:textId="77777777" w:rsidR="007D1C6C" w:rsidRDefault="007D1C6C" w:rsidP="007D1C6C">
      <w:pPr>
        <w:autoSpaceDE w:val="0"/>
        <w:autoSpaceDN w:val="0"/>
        <w:adjustRightInd w:val="0"/>
        <w:spacing w:after="0" w:line="240" w:lineRule="auto"/>
        <w:rPr>
          <w:rFonts w:ascii="Courier New" w:hAnsi="Courier New" w:cs="Courier New"/>
        </w:rPr>
      </w:pPr>
    </w:p>
    <w:p w14:paraId="7E2F84F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Learn what energy demands are in an energy modelling context</w:t>
      </w:r>
    </w:p>
    <w:p w14:paraId="000CAA9C"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Understand how demands can change based on different variables</w:t>
      </w:r>
    </w:p>
    <w:p w14:paraId="00F9E30A" w14:textId="77777777" w:rsidR="007D1C6C" w:rsidRDefault="007D1C6C" w:rsidP="007D1C6C">
      <w:pPr>
        <w:autoSpaceDE w:val="0"/>
        <w:autoSpaceDN w:val="0"/>
        <w:adjustRightInd w:val="0"/>
        <w:spacing w:after="0" w:line="240" w:lineRule="auto"/>
        <w:rPr>
          <w:rFonts w:ascii="Courier New" w:hAnsi="Courier New" w:cs="Courier New"/>
        </w:rPr>
      </w:pPr>
    </w:p>
    <w:p w14:paraId="0D87AB3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Introduction</w:t>
      </w:r>
    </w:p>
    <w:p w14:paraId="28C0F18F" w14:textId="77777777" w:rsidR="007D1C6C" w:rsidRDefault="007D1C6C" w:rsidP="007D1C6C">
      <w:pPr>
        <w:autoSpaceDE w:val="0"/>
        <w:autoSpaceDN w:val="0"/>
        <w:adjustRightInd w:val="0"/>
        <w:spacing w:after="0" w:line="240" w:lineRule="auto"/>
        <w:rPr>
          <w:rFonts w:ascii="Courier New" w:hAnsi="Courier New" w:cs="Courier New"/>
        </w:rPr>
      </w:pPr>
    </w:p>
    <w:p w14:paraId="0CFFD227" w14:textId="42D87EAB"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Everyone needs energy for many different purposes. The form </w:t>
      </w:r>
      <w:del w:id="2" w:author="Simon Patterson" w:date="2022-03-03T21:35:00Z">
        <w:r w:rsidDel="00A105F8">
          <w:rPr>
            <w:rFonts w:ascii="Courier New" w:hAnsi="Courier New" w:cs="Courier New"/>
          </w:rPr>
          <w:delText xml:space="preserve">that </w:delText>
        </w:r>
      </w:del>
      <w:ins w:id="3" w:author="Simon Patterson" w:date="2022-03-03T21:35:00Z">
        <w:r w:rsidR="00A105F8">
          <w:rPr>
            <w:rFonts w:ascii="Courier New" w:hAnsi="Courier New" w:cs="Courier New"/>
          </w:rPr>
          <w:t>in which</w:t>
        </w:r>
        <w:r w:rsidR="00A105F8">
          <w:rPr>
            <w:rFonts w:ascii="Courier New" w:hAnsi="Courier New" w:cs="Courier New"/>
          </w:rPr>
          <w:t xml:space="preserve"> </w:t>
        </w:r>
      </w:ins>
      <w:r>
        <w:rPr>
          <w:rFonts w:ascii="Courier New" w:hAnsi="Courier New" w:cs="Courier New"/>
        </w:rPr>
        <w:t xml:space="preserve">this energy should be delivered is dependent on the specific </w:t>
      </w:r>
      <w:del w:id="4" w:author="Simon Patterson" w:date="2022-03-03T21:35:00Z">
        <w:r w:rsidDel="007D1C6C">
          <w:rPr>
            <w:rFonts w:ascii="Courier New" w:hAnsi="Courier New" w:cs="Courier New"/>
          </w:rPr>
          <w:delText>applicatoin</w:delText>
        </w:r>
      </w:del>
      <w:ins w:id="5" w:author="Simon Patterson" w:date="2022-03-03T21:35:00Z">
        <w:r>
          <w:rPr>
            <w:rFonts w:ascii="Courier New" w:hAnsi="Courier New" w:cs="Courier New"/>
          </w:rPr>
          <w:t>application</w:t>
        </w:r>
      </w:ins>
      <w:r>
        <w:rPr>
          <w:rFonts w:ascii="Courier New" w:hAnsi="Courier New" w:cs="Courier New"/>
        </w:rPr>
        <w:t>. These demands for energy come from all sectors of society such as:</w:t>
      </w:r>
    </w:p>
    <w:p w14:paraId="4D2DC7A2" w14:textId="77777777" w:rsidR="007D1C6C" w:rsidRDefault="007D1C6C" w:rsidP="007D1C6C">
      <w:pPr>
        <w:autoSpaceDE w:val="0"/>
        <w:autoSpaceDN w:val="0"/>
        <w:adjustRightInd w:val="0"/>
        <w:spacing w:after="0" w:line="240" w:lineRule="auto"/>
        <w:rPr>
          <w:rFonts w:ascii="Courier New" w:hAnsi="Courier New" w:cs="Courier New"/>
        </w:rPr>
      </w:pPr>
    </w:p>
    <w:p w14:paraId="705064CB"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The residential sector (rural and urban) </w:t>
      </w:r>
    </w:p>
    <w:p w14:paraId="5737C2DF"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Cooking</w:t>
      </w:r>
    </w:p>
    <w:p w14:paraId="113BBA0F"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Heating</w:t>
      </w:r>
    </w:p>
    <w:p w14:paraId="3B5D8B2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Cooling</w:t>
      </w:r>
    </w:p>
    <w:p w14:paraId="0EAFDF0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Lighting</w:t>
      </w:r>
    </w:p>
    <w:p w14:paraId="0C0C38E2"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Appliances</w:t>
      </w:r>
    </w:p>
    <w:p w14:paraId="4BEEFD0F"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Industry</w:t>
      </w:r>
    </w:p>
    <w:p w14:paraId="2A6F02D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Chemical processes</w:t>
      </w:r>
    </w:p>
    <w:p w14:paraId="7FCBC1A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Steam production</w:t>
      </w:r>
    </w:p>
    <w:p w14:paraId="46D0E036"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Heating</w:t>
      </w:r>
    </w:p>
    <w:p w14:paraId="56364877"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Commerce</w:t>
      </w:r>
    </w:p>
    <w:p w14:paraId="7B86D6B1"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Lighting</w:t>
      </w:r>
    </w:p>
    <w:p w14:paraId="7EE73FDB"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Heating</w:t>
      </w:r>
    </w:p>
    <w:p w14:paraId="0889A2A2"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Cooling buildings</w:t>
      </w:r>
    </w:p>
    <w:p w14:paraId="2330CDE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Keeping products at low temperatures</w:t>
      </w:r>
    </w:p>
    <w:p w14:paraId="2257375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Transport</w:t>
      </w:r>
    </w:p>
    <w:p w14:paraId="06F1B43C"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Cars</w:t>
      </w:r>
    </w:p>
    <w:p w14:paraId="019C0FCF"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Trucks</w:t>
      </w:r>
    </w:p>
    <w:p w14:paraId="5B17198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Buses</w:t>
      </w:r>
    </w:p>
    <w:p w14:paraId="203BBCD2"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Aviation</w:t>
      </w:r>
    </w:p>
    <w:p w14:paraId="2EC782A1"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Shipping</w:t>
      </w:r>
    </w:p>
    <w:p w14:paraId="36EB392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Trains</w:t>
      </w:r>
    </w:p>
    <w:p w14:paraId="78FB43E8"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Agriculture</w:t>
      </w:r>
    </w:p>
    <w:p w14:paraId="5A691FD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Tractors</w:t>
      </w:r>
    </w:p>
    <w:p w14:paraId="0DF6EE4C"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Machinery</w:t>
      </w:r>
    </w:p>
    <w:p w14:paraId="55208AC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Pumping water</w:t>
      </w:r>
    </w:p>
    <w:p w14:paraId="5C783AAC" w14:textId="77777777" w:rsidR="007D1C6C" w:rsidRDefault="007D1C6C" w:rsidP="007D1C6C">
      <w:pPr>
        <w:autoSpaceDE w:val="0"/>
        <w:autoSpaceDN w:val="0"/>
        <w:adjustRightInd w:val="0"/>
        <w:spacing w:after="0" w:line="240" w:lineRule="auto"/>
        <w:rPr>
          <w:rFonts w:ascii="Courier New" w:hAnsi="Courier New" w:cs="Courier New"/>
        </w:rPr>
      </w:pPr>
    </w:p>
    <w:p w14:paraId="0B6FBE8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Variations in daily energy demand</w:t>
      </w:r>
    </w:p>
    <w:p w14:paraId="58ED76BE" w14:textId="77777777" w:rsidR="007D1C6C" w:rsidRDefault="007D1C6C" w:rsidP="007D1C6C">
      <w:pPr>
        <w:autoSpaceDE w:val="0"/>
        <w:autoSpaceDN w:val="0"/>
        <w:adjustRightInd w:val="0"/>
        <w:spacing w:after="0" w:line="240" w:lineRule="auto"/>
        <w:rPr>
          <w:rFonts w:ascii="Courier New" w:hAnsi="Courier New" w:cs="Courier New"/>
        </w:rPr>
      </w:pPr>
    </w:p>
    <w:p w14:paraId="28F14339" w14:textId="33AB5002"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These energy demands can vary on </w:t>
      </w:r>
      <w:del w:id="6" w:author="Simon Patterson" w:date="2022-03-03T21:37:00Z">
        <w:r w:rsidDel="00A105F8">
          <w:rPr>
            <w:rFonts w:ascii="Courier New" w:hAnsi="Courier New" w:cs="Courier New"/>
          </w:rPr>
          <w:delText xml:space="preserve">an </w:delText>
        </w:r>
      </w:del>
      <w:r>
        <w:rPr>
          <w:rFonts w:ascii="Courier New" w:hAnsi="Courier New" w:cs="Courier New"/>
        </w:rPr>
        <w:t>hourly, daily, weekly and monthly timescales. This mainly reflects the schedule of consumers' activities. For example, on a monthly timescale more cooling will be used in summer and more heating in winter. However, these energy demands can also vary by sector, as shown by Figure 3.1.1.</w:t>
      </w:r>
    </w:p>
    <w:p w14:paraId="4AACA046" w14:textId="77777777" w:rsidR="007D1C6C" w:rsidRDefault="007D1C6C" w:rsidP="007D1C6C">
      <w:pPr>
        <w:autoSpaceDE w:val="0"/>
        <w:autoSpaceDN w:val="0"/>
        <w:adjustRightInd w:val="0"/>
        <w:spacing w:after="0" w:line="240" w:lineRule="auto"/>
        <w:rPr>
          <w:rFonts w:ascii="Courier New" w:hAnsi="Courier New" w:cs="Courier New"/>
        </w:rPr>
      </w:pPr>
    </w:p>
    <w:p w14:paraId="5B8D6A9B"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![](assets/Figure_3.1.1.png){width=100%}</w:t>
      </w:r>
    </w:p>
    <w:p w14:paraId="5B3F9998" w14:textId="77777777" w:rsidR="007D1C6C" w:rsidRDefault="007D1C6C" w:rsidP="007D1C6C">
      <w:pPr>
        <w:autoSpaceDE w:val="0"/>
        <w:autoSpaceDN w:val="0"/>
        <w:adjustRightInd w:val="0"/>
        <w:spacing w:after="0" w:line="240" w:lineRule="auto"/>
        <w:rPr>
          <w:rFonts w:ascii="Courier New" w:hAnsi="Courier New" w:cs="Courier New"/>
        </w:rPr>
      </w:pPr>
    </w:p>
    <w:p w14:paraId="31F43B87" w14:textId="77777777" w:rsidR="007D1C6C" w:rsidRDefault="007D1C6C" w:rsidP="007D1C6C">
      <w:pPr>
        <w:autoSpaceDE w:val="0"/>
        <w:autoSpaceDN w:val="0"/>
        <w:adjustRightInd w:val="0"/>
        <w:spacing w:after="0" w:line="240" w:lineRule="auto"/>
        <w:rPr>
          <w:rFonts w:ascii="Courier New" w:hAnsi="Courier New" w:cs="Courier New"/>
        </w:rPr>
      </w:pPr>
      <w:commentRangeStart w:id="7"/>
      <w:r>
        <w:rPr>
          <w:rFonts w:ascii="Courier New" w:hAnsi="Courier New" w:cs="Courier New"/>
        </w:rPr>
        <w:t xml:space="preserve">**Figure 3.1.1:** Variations of energy demand by sector </w:t>
      </w:r>
      <w:commentRangeEnd w:id="7"/>
      <w:r w:rsidR="00A105F8">
        <w:rPr>
          <w:rStyle w:val="CommentReference"/>
        </w:rPr>
        <w:commentReference w:id="7"/>
      </w:r>
      <w:r>
        <w:rPr>
          <w:rFonts w:ascii="Courier New" w:hAnsi="Courier New" w:cs="Courier New"/>
        </w:rPr>
        <w:t xml:space="preserve">[@Taliotis2018] </w:t>
      </w:r>
    </w:p>
    <w:p w14:paraId="019C85AF" w14:textId="77777777" w:rsidR="007D1C6C" w:rsidRDefault="007D1C6C" w:rsidP="007D1C6C">
      <w:pPr>
        <w:autoSpaceDE w:val="0"/>
        <w:autoSpaceDN w:val="0"/>
        <w:adjustRightInd w:val="0"/>
        <w:spacing w:after="0" w:line="240" w:lineRule="auto"/>
        <w:rPr>
          <w:rFonts w:ascii="Courier New" w:hAnsi="Courier New" w:cs="Courier New"/>
        </w:rPr>
      </w:pPr>
    </w:p>
    <w:p w14:paraId="6CC143AB" w14:textId="55086425"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Figure 3.1.1 shows us that the magnitude of demand varies by sector, with agricultural demand significantly lower than residential and commercial demand, in this example. The reason that the commercial and residential </w:t>
      </w:r>
      <w:ins w:id="8" w:author="Simon Patterson" w:date="2022-03-03T21:40:00Z">
        <w:r w:rsidR="00A105F8">
          <w:rPr>
            <w:rFonts w:ascii="Courier New" w:hAnsi="Courier New" w:cs="Courier New"/>
          </w:rPr>
          <w:t xml:space="preserve">sectors </w:t>
        </w:r>
      </w:ins>
      <w:r>
        <w:rPr>
          <w:rFonts w:ascii="Courier New" w:hAnsi="Courier New" w:cs="Courier New"/>
        </w:rPr>
        <w:t xml:space="preserve">consume more is because their activities are more energy intensive or </w:t>
      </w:r>
      <w:ins w:id="9" w:author="Simon Patterson" w:date="2022-03-03T21:40:00Z">
        <w:r w:rsidR="00A105F8">
          <w:rPr>
            <w:rFonts w:ascii="Courier New" w:hAnsi="Courier New" w:cs="Courier New"/>
          </w:rPr>
          <w:t xml:space="preserve">they </w:t>
        </w:r>
      </w:ins>
      <w:r>
        <w:rPr>
          <w:rFonts w:ascii="Courier New" w:hAnsi="Courier New" w:cs="Courier New"/>
        </w:rPr>
        <w:t>are simply larger.</w:t>
      </w:r>
    </w:p>
    <w:p w14:paraId="4D4DE0B2" w14:textId="77777777" w:rsidR="007D1C6C" w:rsidRDefault="007D1C6C" w:rsidP="007D1C6C">
      <w:pPr>
        <w:autoSpaceDE w:val="0"/>
        <w:autoSpaceDN w:val="0"/>
        <w:adjustRightInd w:val="0"/>
        <w:spacing w:after="0" w:line="240" w:lineRule="auto"/>
        <w:rPr>
          <w:rFonts w:ascii="Courier New" w:hAnsi="Courier New" w:cs="Courier New"/>
        </w:rPr>
      </w:pPr>
    </w:p>
    <w:p w14:paraId="3FB1EF7F" w14:textId="130576D0"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We can also see that the daily profile of demand varies by sector. For example</w:t>
      </w:r>
      <w:ins w:id="10" w:author="Simon Patterson" w:date="2022-03-03T21:42:00Z">
        <w:r w:rsidR="00800996">
          <w:rPr>
            <w:rFonts w:ascii="Courier New" w:hAnsi="Courier New" w:cs="Courier New"/>
          </w:rPr>
          <w:t>,</w:t>
        </w:r>
      </w:ins>
      <w:r>
        <w:rPr>
          <w:rFonts w:ascii="Courier New" w:hAnsi="Courier New" w:cs="Courier New"/>
        </w:rPr>
        <w:t xml:space="preserve"> in Figure 3.1.1 we can see that there is a clear evening peak in residential demand, whereas agricultural and industrial</w:t>
      </w:r>
      <w:ins w:id="11" w:author="Simon Patterson" w:date="2022-03-03T21:42:00Z">
        <w:r w:rsidR="00800996">
          <w:rPr>
            <w:rFonts w:ascii="Courier New" w:hAnsi="Courier New" w:cs="Courier New"/>
          </w:rPr>
          <w:t xml:space="preserve"> deman</w:t>
        </w:r>
      </w:ins>
      <w:ins w:id="12" w:author="Simon Patterson" w:date="2022-03-03T21:43:00Z">
        <w:r w:rsidR="00800996">
          <w:rPr>
            <w:rFonts w:ascii="Courier New" w:hAnsi="Courier New" w:cs="Courier New"/>
          </w:rPr>
          <w:t>d</w:t>
        </w:r>
      </w:ins>
      <w:r>
        <w:rPr>
          <w:rFonts w:ascii="Courier New" w:hAnsi="Courier New" w:cs="Courier New"/>
        </w:rPr>
        <w:t xml:space="preserve"> remain</w:t>
      </w:r>
      <w:ins w:id="13" w:author="Simon Patterson" w:date="2022-03-03T21:43:00Z">
        <w:r w:rsidR="00800996">
          <w:rPr>
            <w:rFonts w:ascii="Courier New" w:hAnsi="Courier New" w:cs="Courier New"/>
          </w:rPr>
          <w:t>s</w:t>
        </w:r>
      </w:ins>
      <w:r>
        <w:rPr>
          <w:rFonts w:ascii="Courier New" w:hAnsi="Courier New" w:cs="Courier New"/>
        </w:rPr>
        <w:t xml:space="preserve"> flat throughout the day. This is because agricultural and industrial demands are consistent throughout the day. This is likely because the industrial and agricultural sector operate constantly, whereas energy use in homes peaks in the evening when consumers use more electricity for cooking, lighting and appliances when they return from work or other business.</w:t>
      </w:r>
    </w:p>
    <w:p w14:paraId="283DA505" w14:textId="77777777" w:rsidR="007D1C6C" w:rsidRDefault="007D1C6C" w:rsidP="007D1C6C">
      <w:pPr>
        <w:autoSpaceDE w:val="0"/>
        <w:autoSpaceDN w:val="0"/>
        <w:adjustRightInd w:val="0"/>
        <w:spacing w:after="0" w:line="240" w:lineRule="auto"/>
        <w:rPr>
          <w:rFonts w:ascii="Courier New" w:hAnsi="Courier New" w:cs="Courier New"/>
        </w:rPr>
      </w:pPr>
    </w:p>
    <w:p w14:paraId="5FF06809"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Sector specific demands</w:t>
      </w:r>
    </w:p>
    <w:p w14:paraId="24D41C74" w14:textId="77777777" w:rsidR="007D1C6C" w:rsidRDefault="007D1C6C" w:rsidP="007D1C6C">
      <w:pPr>
        <w:autoSpaceDE w:val="0"/>
        <w:autoSpaceDN w:val="0"/>
        <w:adjustRightInd w:val="0"/>
        <w:spacing w:after="0" w:line="240" w:lineRule="auto"/>
        <w:rPr>
          <w:rFonts w:ascii="Courier New" w:hAnsi="Courier New" w:cs="Courier New"/>
        </w:rPr>
      </w:pPr>
    </w:p>
    <w:p w14:paraId="7854594A" w14:textId="39A4991D"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The differences between sectors means that it can sometimes be important to model demands separately by each sector. This </w:t>
      </w:r>
      <w:del w:id="14" w:author="Simon Patterson" w:date="2022-03-03T21:44:00Z">
        <w:r w:rsidDel="00800996">
          <w:rPr>
            <w:rFonts w:ascii="Courier New" w:hAnsi="Courier New" w:cs="Courier New"/>
          </w:rPr>
          <w:delText xml:space="preserve">allows </w:delText>
        </w:r>
      </w:del>
      <w:ins w:id="15" w:author="Simon Patterson" w:date="2022-03-03T21:44:00Z">
        <w:r w:rsidR="00800996">
          <w:rPr>
            <w:rFonts w:ascii="Courier New" w:hAnsi="Courier New" w:cs="Courier New"/>
          </w:rPr>
          <w:t>feature allows</w:t>
        </w:r>
        <w:r w:rsidR="00800996">
          <w:rPr>
            <w:rFonts w:ascii="Courier New" w:hAnsi="Courier New" w:cs="Courier New"/>
          </w:rPr>
          <w:t xml:space="preserve"> </w:t>
        </w:r>
      </w:ins>
      <w:del w:id="16" w:author="Simon Patterson" w:date="2022-03-03T21:44:00Z">
        <w:r w:rsidDel="00800996">
          <w:rPr>
            <w:rFonts w:ascii="Courier New" w:hAnsi="Courier New" w:cs="Courier New"/>
          </w:rPr>
          <w:delText xml:space="preserve">our </w:delText>
        </w:r>
      </w:del>
      <w:ins w:id="17" w:author="Simon Patterson" w:date="2022-03-03T21:44:00Z">
        <w:r w:rsidR="00800996">
          <w:rPr>
            <w:rFonts w:ascii="Courier New" w:hAnsi="Courier New" w:cs="Courier New"/>
          </w:rPr>
          <w:t>the</w:t>
        </w:r>
        <w:r w:rsidR="00800996">
          <w:rPr>
            <w:rFonts w:ascii="Courier New" w:hAnsi="Courier New" w:cs="Courier New"/>
          </w:rPr>
          <w:t xml:space="preserve"> </w:t>
        </w:r>
      </w:ins>
      <w:r>
        <w:rPr>
          <w:rFonts w:ascii="Courier New" w:hAnsi="Courier New" w:cs="Courier New"/>
        </w:rPr>
        <w:t xml:space="preserve">models to consider the specific </w:t>
      </w:r>
      <w:del w:id="18" w:author="Simon Patterson" w:date="2022-03-03T21:43:00Z">
        <w:r w:rsidDel="00800996">
          <w:rPr>
            <w:rFonts w:ascii="Courier New" w:hAnsi="Courier New" w:cs="Courier New"/>
          </w:rPr>
          <w:delText>characterstics</w:delText>
        </w:r>
      </w:del>
      <w:ins w:id="19" w:author="Simon Patterson" w:date="2022-03-03T21:43:00Z">
        <w:r w:rsidR="00800996">
          <w:rPr>
            <w:rFonts w:ascii="Courier New" w:hAnsi="Courier New" w:cs="Courier New"/>
          </w:rPr>
          <w:t>characteristics</w:t>
        </w:r>
      </w:ins>
      <w:r>
        <w:rPr>
          <w:rFonts w:ascii="Courier New" w:hAnsi="Courier New" w:cs="Courier New"/>
        </w:rPr>
        <w:t xml:space="preserve"> of each demand. </w:t>
      </w:r>
    </w:p>
    <w:p w14:paraId="56F27334" w14:textId="77777777" w:rsidR="007D1C6C" w:rsidRDefault="007D1C6C" w:rsidP="007D1C6C">
      <w:pPr>
        <w:autoSpaceDE w:val="0"/>
        <w:autoSpaceDN w:val="0"/>
        <w:adjustRightInd w:val="0"/>
        <w:spacing w:after="0" w:line="240" w:lineRule="auto"/>
        <w:rPr>
          <w:rFonts w:ascii="Courier New" w:hAnsi="Courier New" w:cs="Courier New"/>
        </w:rPr>
      </w:pPr>
    </w:p>
    <w:p w14:paraId="2E3A6D88" w14:textId="39D357E1"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Within each of these sectors, the energy demand varies over time and across different types of consumers. For example, within the residential sector, demands can differ between rural and urban households, as shown in Figure 3.1.</w:t>
      </w:r>
      <w:commentRangeStart w:id="20"/>
      <w:r>
        <w:rPr>
          <w:rFonts w:ascii="Courier New" w:hAnsi="Courier New" w:cs="Courier New"/>
        </w:rPr>
        <w:t>2</w:t>
      </w:r>
      <w:commentRangeEnd w:id="20"/>
      <w:r w:rsidR="00800996">
        <w:rPr>
          <w:rStyle w:val="CommentReference"/>
        </w:rPr>
        <w:commentReference w:id="20"/>
      </w:r>
      <w:r>
        <w:rPr>
          <w:rFonts w:ascii="Courier New" w:hAnsi="Courier New" w:cs="Courier New"/>
        </w:rPr>
        <w:t xml:space="preserve">. This can also be true between grid-connected and off-grid areas. Energy planners must ensure that energy demand is always met for all types of consumers. Therefore, it is important that the key characteristics of </w:t>
      </w:r>
      <w:ins w:id="21" w:author="Simon Patterson" w:date="2022-03-03T21:47:00Z">
        <w:r w:rsidR="00024BAC">
          <w:rPr>
            <w:rFonts w:ascii="Courier New" w:hAnsi="Courier New" w:cs="Courier New"/>
          </w:rPr>
          <w:t xml:space="preserve">different </w:t>
        </w:r>
      </w:ins>
      <w:r>
        <w:rPr>
          <w:rFonts w:ascii="Courier New" w:hAnsi="Courier New" w:cs="Courier New"/>
        </w:rPr>
        <w:t>demands are represented in energy models.</w:t>
      </w:r>
    </w:p>
    <w:p w14:paraId="1288B381" w14:textId="77777777" w:rsidR="007D1C6C" w:rsidRDefault="007D1C6C" w:rsidP="007D1C6C">
      <w:pPr>
        <w:autoSpaceDE w:val="0"/>
        <w:autoSpaceDN w:val="0"/>
        <w:adjustRightInd w:val="0"/>
        <w:spacing w:after="0" w:line="240" w:lineRule="auto"/>
        <w:rPr>
          <w:rFonts w:ascii="Courier New" w:hAnsi="Courier New" w:cs="Courier New"/>
        </w:rPr>
      </w:pPr>
    </w:p>
    <w:p w14:paraId="215B1F1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![](assets/Figure_3.1.2.png){width=100%}</w:t>
      </w:r>
    </w:p>
    <w:p w14:paraId="3FC3F31F" w14:textId="77777777" w:rsidR="007D1C6C" w:rsidRDefault="007D1C6C" w:rsidP="007D1C6C">
      <w:pPr>
        <w:autoSpaceDE w:val="0"/>
        <w:autoSpaceDN w:val="0"/>
        <w:adjustRightInd w:val="0"/>
        <w:spacing w:after="0" w:line="240" w:lineRule="auto"/>
        <w:rPr>
          <w:rFonts w:ascii="Courier New" w:hAnsi="Courier New" w:cs="Courier New"/>
        </w:rPr>
      </w:pPr>
    </w:p>
    <w:p w14:paraId="5B52B038" w14:textId="34944535"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**Figure 3.1.2:** Variations of energy demand for the residential sector by population </w:t>
      </w:r>
      <w:del w:id="22" w:author="Simon Patterson" w:date="2022-03-03T21:47:00Z">
        <w:r w:rsidDel="00024BAC">
          <w:rPr>
            <w:rFonts w:ascii="Courier New" w:hAnsi="Courier New" w:cs="Courier New"/>
          </w:rPr>
          <w:delText xml:space="preserve">classes </w:delText>
        </w:r>
      </w:del>
      <w:ins w:id="23" w:author="Simon Patterson" w:date="2022-03-03T21:47:00Z">
        <w:r w:rsidR="00024BAC">
          <w:rPr>
            <w:rFonts w:ascii="Courier New" w:hAnsi="Courier New" w:cs="Courier New"/>
          </w:rPr>
          <w:t>types</w:t>
        </w:r>
        <w:r w:rsidR="00024BAC">
          <w:rPr>
            <w:rFonts w:ascii="Courier New" w:hAnsi="Courier New" w:cs="Courier New"/>
          </w:rPr>
          <w:t xml:space="preserve"> </w:t>
        </w:r>
      </w:ins>
      <w:r>
        <w:rPr>
          <w:rFonts w:ascii="Courier New" w:hAnsi="Courier New" w:cs="Courier New"/>
        </w:rPr>
        <w:t>[@Olaniyan2018]</w:t>
      </w:r>
    </w:p>
    <w:p w14:paraId="0E3F4AE2" w14:textId="77777777" w:rsidR="007D1C6C" w:rsidRDefault="007D1C6C" w:rsidP="007D1C6C">
      <w:pPr>
        <w:autoSpaceDE w:val="0"/>
        <w:autoSpaceDN w:val="0"/>
        <w:adjustRightInd w:val="0"/>
        <w:spacing w:after="0" w:line="240" w:lineRule="auto"/>
        <w:rPr>
          <w:rFonts w:ascii="Courier New" w:hAnsi="Courier New" w:cs="Courier New"/>
        </w:rPr>
      </w:pPr>
    </w:p>
    <w:p w14:paraId="2D288137" w14:textId="77777777" w:rsidR="007D1C6C" w:rsidRDefault="007D1C6C" w:rsidP="007D1C6C">
      <w:pPr>
        <w:autoSpaceDE w:val="0"/>
        <w:autoSpaceDN w:val="0"/>
        <w:adjustRightInd w:val="0"/>
        <w:spacing w:after="0" w:line="240" w:lineRule="auto"/>
        <w:rPr>
          <w:rFonts w:ascii="Courier New" w:hAnsi="Courier New" w:cs="Courier New"/>
        </w:rPr>
      </w:pPr>
    </w:p>
    <w:p w14:paraId="05F1EEE7"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Long-term variations in energy demands</w:t>
      </w:r>
    </w:p>
    <w:p w14:paraId="2D66D82E" w14:textId="77777777" w:rsidR="007D1C6C" w:rsidRDefault="007D1C6C" w:rsidP="007D1C6C">
      <w:pPr>
        <w:autoSpaceDE w:val="0"/>
        <w:autoSpaceDN w:val="0"/>
        <w:adjustRightInd w:val="0"/>
        <w:spacing w:after="0" w:line="240" w:lineRule="auto"/>
        <w:rPr>
          <w:rFonts w:ascii="Courier New" w:hAnsi="Courier New" w:cs="Courier New"/>
        </w:rPr>
      </w:pPr>
    </w:p>
    <w:p w14:paraId="5D802265" w14:textId="260C184F"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A major challenge in energy planning is that energy demands can change over time. This could be due to population growth or the creation of new </w:t>
      </w:r>
      <w:del w:id="24" w:author="Simon Patterson" w:date="2022-03-03T21:47:00Z">
        <w:r w:rsidDel="00024BAC">
          <w:rPr>
            <w:rFonts w:ascii="Courier New" w:hAnsi="Courier New" w:cs="Courier New"/>
          </w:rPr>
          <w:delText>indusrtries</w:delText>
        </w:r>
      </w:del>
      <w:ins w:id="25" w:author="Simon Patterson" w:date="2022-03-03T21:47:00Z">
        <w:r w:rsidR="00024BAC">
          <w:rPr>
            <w:rFonts w:ascii="Courier New" w:hAnsi="Courier New" w:cs="Courier New"/>
          </w:rPr>
          <w:t>industries</w:t>
        </w:r>
      </w:ins>
      <w:r>
        <w:rPr>
          <w:rFonts w:ascii="Courier New" w:hAnsi="Courier New" w:cs="Courier New"/>
        </w:rPr>
        <w:t>. Figure 3.1.</w:t>
      </w:r>
      <w:del w:id="26" w:author="Simon Patterson" w:date="2022-03-03T21:48:00Z">
        <w:r w:rsidDel="00024BAC">
          <w:rPr>
            <w:rFonts w:ascii="Courier New" w:hAnsi="Courier New" w:cs="Courier New"/>
          </w:rPr>
          <w:delText xml:space="preserve">1 </w:delText>
        </w:r>
      </w:del>
      <w:ins w:id="27" w:author="Simon Patterson" w:date="2022-03-03T21:48:00Z">
        <w:r w:rsidR="00024BAC">
          <w:rPr>
            <w:rFonts w:ascii="Courier New" w:hAnsi="Courier New" w:cs="Courier New"/>
          </w:rPr>
          <w:t>3</w:t>
        </w:r>
        <w:r w:rsidR="00024BAC">
          <w:rPr>
            <w:rFonts w:ascii="Courier New" w:hAnsi="Courier New" w:cs="Courier New"/>
          </w:rPr>
          <w:t xml:space="preserve"> </w:t>
        </w:r>
      </w:ins>
      <w:r>
        <w:rPr>
          <w:rFonts w:ascii="Courier New" w:hAnsi="Courier New" w:cs="Courier New"/>
        </w:rPr>
        <w:t xml:space="preserve">displays historical variations in energy demands. It is likely that these demands are correlated to changes in society. For example, increases in energy demand likely </w:t>
      </w:r>
      <w:del w:id="28" w:author="Simon Patterson" w:date="2022-03-03T21:48:00Z">
        <w:r w:rsidDel="00024BAC">
          <w:rPr>
            <w:rFonts w:ascii="Courier New" w:hAnsi="Courier New" w:cs="Courier New"/>
          </w:rPr>
          <w:delText>refelct</w:delText>
        </w:r>
      </w:del>
      <w:ins w:id="29" w:author="Simon Patterson" w:date="2022-03-03T21:48:00Z">
        <w:r w:rsidR="00024BAC">
          <w:rPr>
            <w:rFonts w:ascii="Courier New" w:hAnsi="Courier New" w:cs="Courier New"/>
          </w:rPr>
          <w:t>reflect</w:t>
        </w:r>
      </w:ins>
      <w:r>
        <w:rPr>
          <w:rFonts w:ascii="Courier New" w:hAnsi="Courier New" w:cs="Courier New"/>
        </w:rPr>
        <w:t xml:space="preserve"> increased industrial activity. For energy planning, we must also think about how energy demands are likely to change in the future. </w:t>
      </w:r>
    </w:p>
    <w:p w14:paraId="17B453B0" w14:textId="77777777" w:rsidR="007D1C6C" w:rsidRDefault="007D1C6C" w:rsidP="007D1C6C">
      <w:pPr>
        <w:autoSpaceDE w:val="0"/>
        <w:autoSpaceDN w:val="0"/>
        <w:adjustRightInd w:val="0"/>
        <w:spacing w:after="0" w:line="240" w:lineRule="auto"/>
        <w:rPr>
          <w:rFonts w:ascii="Courier New" w:hAnsi="Courier New" w:cs="Courier New"/>
        </w:rPr>
      </w:pPr>
    </w:p>
    <w:p w14:paraId="7BFB35FD" w14:textId="0E2288CA"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We can often forecast energy demand, such as with future projections</w:t>
      </w:r>
      <w:ins w:id="30" w:author="Simon Patterson" w:date="2022-03-03T21:49:00Z">
        <w:r w:rsidR="00024BAC">
          <w:rPr>
            <w:rFonts w:ascii="Courier New" w:hAnsi="Courier New" w:cs="Courier New"/>
          </w:rPr>
          <w:t xml:space="preserve"> </w:t>
        </w:r>
      </w:ins>
      <w:r>
        <w:rPr>
          <w:rFonts w:ascii="Courier New" w:hAnsi="Courier New" w:cs="Courier New"/>
        </w:rPr>
        <w:t xml:space="preserve"> as shown in Figure 3.1.3. These forecasts can be created using estimates of the key influencers of energy demand, such as population growth and economic activity. Future projections are often based on how energy demands have changed historically. </w:t>
      </w:r>
    </w:p>
    <w:p w14:paraId="6F532DCF" w14:textId="77777777" w:rsidR="007D1C6C" w:rsidRDefault="007D1C6C" w:rsidP="007D1C6C">
      <w:pPr>
        <w:autoSpaceDE w:val="0"/>
        <w:autoSpaceDN w:val="0"/>
        <w:adjustRightInd w:val="0"/>
        <w:spacing w:after="0" w:line="240" w:lineRule="auto"/>
        <w:rPr>
          <w:rFonts w:ascii="Courier New" w:hAnsi="Courier New" w:cs="Courier New"/>
        </w:rPr>
      </w:pPr>
    </w:p>
    <w:p w14:paraId="651144A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![](assets/Figure_3.1.3.png){width=100%}</w:t>
      </w:r>
    </w:p>
    <w:p w14:paraId="628293A7" w14:textId="77777777" w:rsidR="007D1C6C" w:rsidRDefault="007D1C6C" w:rsidP="007D1C6C">
      <w:pPr>
        <w:autoSpaceDE w:val="0"/>
        <w:autoSpaceDN w:val="0"/>
        <w:adjustRightInd w:val="0"/>
        <w:spacing w:after="0" w:line="240" w:lineRule="auto"/>
        <w:rPr>
          <w:rFonts w:ascii="Courier New" w:hAnsi="Courier New" w:cs="Courier New"/>
        </w:rPr>
      </w:pPr>
    </w:p>
    <w:p w14:paraId="46674C3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**Figure 3.1.3:** </w:t>
      </w:r>
      <w:commentRangeStart w:id="31"/>
      <w:r>
        <w:rPr>
          <w:rFonts w:ascii="Courier New" w:hAnsi="Courier New" w:cs="Courier New"/>
        </w:rPr>
        <w:t>Long-term energy consumption by source</w:t>
      </w:r>
      <w:commentRangeEnd w:id="31"/>
      <w:r w:rsidR="00024BAC">
        <w:rPr>
          <w:rStyle w:val="CommentReference"/>
        </w:rPr>
        <w:commentReference w:id="31"/>
      </w:r>
    </w:p>
    <w:p w14:paraId="03E42FC1" w14:textId="77777777" w:rsidR="007D1C6C" w:rsidRDefault="007D1C6C" w:rsidP="007D1C6C">
      <w:pPr>
        <w:autoSpaceDE w:val="0"/>
        <w:autoSpaceDN w:val="0"/>
        <w:adjustRightInd w:val="0"/>
        <w:spacing w:after="0" w:line="240" w:lineRule="auto"/>
        <w:rPr>
          <w:rFonts w:ascii="Courier New" w:hAnsi="Courier New" w:cs="Courier New"/>
        </w:rPr>
      </w:pPr>
    </w:p>
    <w:p w14:paraId="6408BB0E" w14:textId="77777777" w:rsidR="007D1C6C" w:rsidRDefault="007D1C6C" w:rsidP="007D1C6C">
      <w:pPr>
        <w:autoSpaceDE w:val="0"/>
        <w:autoSpaceDN w:val="0"/>
        <w:adjustRightInd w:val="0"/>
        <w:spacing w:after="0" w:line="240" w:lineRule="auto"/>
        <w:rPr>
          <w:rFonts w:ascii="Courier New" w:hAnsi="Courier New" w:cs="Courier New"/>
        </w:rPr>
      </w:pPr>
    </w:p>
    <w:p w14:paraId="3DFCEDE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Capacity expansion planning</w:t>
      </w:r>
    </w:p>
    <w:p w14:paraId="2B3FFE14" w14:textId="77777777" w:rsidR="007D1C6C" w:rsidRDefault="007D1C6C" w:rsidP="007D1C6C">
      <w:pPr>
        <w:autoSpaceDE w:val="0"/>
        <w:autoSpaceDN w:val="0"/>
        <w:adjustRightInd w:val="0"/>
        <w:spacing w:after="0" w:line="240" w:lineRule="auto"/>
        <w:rPr>
          <w:rFonts w:ascii="Courier New" w:hAnsi="Courier New" w:cs="Courier New"/>
        </w:rPr>
      </w:pPr>
    </w:p>
    <w:p w14:paraId="51031776" w14:textId="6EB6EEA2"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One of the key purposes of MUSE is for capacity expansion. Figure 3.1.4 displays this key issue which MUSE can address. </w:t>
      </w:r>
      <w:del w:id="32" w:author="Simon Patterson" w:date="2022-03-03T21:51:00Z">
        <w:r w:rsidDel="004F2D6D">
          <w:rPr>
            <w:rFonts w:ascii="Courier New" w:hAnsi="Courier New" w:cs="Courier New"/>
          </w:rPr>
          <w:delText>Effectively</w:delText>
        </w:r>
      </w:del>
      <w:ins w:id="33" w:author="Simon Patterson" w:date="2022-03-03T21:51:00Z">
        <w:r w:rsidR="004F2D6D">
          <w:rPr>
            <w:rFonts w:ascii="Courier New" w:hAnsi="Courier New" w:cs="Courier New"/>
          </w:rPr>
          <w:t>Essentially</w:t>
        </w:r>
      </w:ins>
      <w:r>
        <w:rPr>
          <w:rFonts w:ascii="Courier New" w:hAnsi="Courier New" w:cs="Courier New"/>
        </w:rPr>
        <w:t xml:space="preserve">, if total demand increases (green line) and existing system capacities are retired (blue line), how can we invest to meet </w:t>
      </w:r>
      <w:del w:id="34" w:author="Simon Patterson" w:date="2022-03-03T21:52:00Z">
        <w:r w:rsidDel="004F2D6D">
          <w:rPr>
            <w:rFonts w:ascii="Courier New" w:hAnsi="Courier New" w:cs="Courier New"/>
          </w:rPr>
          <w:delText xml:space="preserve">demand </w:delText>
        </w:r>
      </w:del>
      <w:ins w:id="35" w:author="Simon Patterson" w:date="2022-03-03T21:52:00Z">
        <w:r w:rsidR="004F2D6D">
          <w:rPr>
            <w:rFonts w:ascii="Courier New" w:hAnsi="Courier New" w:cs="Courier New"/>
          </w:rPr>
          <w:t>the energy capacity needed to supply demand</w:t>
        </w:r>
        <w:r w:rsidR="004F2D6D">
          <w:rPr>
            <w:rFonts w:ascii="Courier New" w:hAnsi="Courier New" w:cs="Courier New"/>
          </w:rPr>
          <w:t xml:space="preserve"> </w:t>
        </w:r>
      </w:ins>
      <w:r>
        <w:rPr>
          <w:rFonts w:ascii="Courier New" w:hAnsi="Courier New" w:cs="Courier New"/>
        </w:rPr>
        <w:t xml:space="preserve">(red line)? </w:t>
      </w:r>
    </w:p>
    <w:p w14:paraId="7EA7EDAB" w14:textId="77777777" w:rsidR="007D1C6C" w:rsidRDefault="007D1C6C" w:rsidP="007D1C6C">
      <w:pPr>
        <w:autoSpaceDE w:val="0"/>
        <w:autoSpaceDN w:val="0"/>
        <w:adjustRightInd w:val="0"/>
        <w:spacing w:after="0" w:line="240" w:lineRule="auto"/>
        <w:rPr>
          <w:rFonts w:ascii="Courier New" w:hAnsi="Courier New" w:cs="Courier New"/>
        </w:rPr>
      </w:pPr>
    </w:p>
    <w:p w14:paraId="0B55B73B"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![](assets/Figure_3.1.4.png){width=100%}</w:t>
      </w:r>
    </w:p>
    <w:p w14:paraId="7262FA84" w14:textId="77777777" w:rsidR="007D1C6C" w:rsidRDefault="007D1C6C" w:rsidP="007D1C6C">
      <w:pPr>
        <w:autoSpaceDE w:val="0"/>
        <w:autoSpaceDN w:val="0"/>
        <w:adjustRightInd w:val="0"/>
        <w:spacing w:after="0" w:line="240" w:lineRule="auto"/>
        <w:rPr>
          <w:rFonts w:ascii="Courier New" w:hAnsi="Courier New" w:cs="Courier New"/>
        </w:rPr>
      </w:pPr>
    </w:p>
    <w:p w14:paraId="5A31A0F9"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**Figure 3.1.4:** Capacity expansion [@Taliotis2018]</w:t>
      </w:r>
    </w:p>
    <w:p w14:paraId="3CF95696" w14:textId="77777777" w:rsidR="007D1C6C" w:rsidRDefault="007D1C6C" w:rsidP="007D1C6C">
      <w:pPr>
        <w:autoSpaceDE w:val="0"/>
        <w:autoSpaceDN w:val="0"/>
        <w:adjustRightInd w:val="0"/>
        <w:spacing w:after="0" w:line="240" w:lineRule="auto"/>
        <w:rPr>
          <w:rFonts w:ascii="Courier New" w:hAnsi="Courier New" w:cs="Courier New"/>
        </w:rPr>
      </w:pPr>
    </w:p>
    <w:p w14:paraId="447B8212" w14:textId="687E9BB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You may notice that the red line is higher than the green line at all points. This is due to losses due to lower generating efficiencies. The gap between the red and blue lines demonstrates the required capacity expansion over time. MUSE enables us to plan such a capacity expansion whilst considering technical, economic and </w:t>
      </w:r>
      <w:del w:id="36" w:author="Simon Patterson" w:date="2022-03-03T21:52:00Z">
        <w:r w:rsidDel="004F2D6D">
          <w:rPr>
            <w:rFonts w:ascii="Courier New" w:hAnsi="Courier New" w:cs="Courier New"/>
          </w:rPr>
          <w:delText>envionmental</w:delText>
        </w:r>
      </w:del>
      <w:ins w:id="37" w:author="Simon Patterson" w:date="2022-03-03T21:52:00Z">
        <w:r w:rsidR="004F2D6D">
          <w:rPr>
            <w:rFonts w:ascii="Courier New" w:hAnsi="Courier New" w:cs="Courier New"/>
          </w:rPr>
          <w:t>environmental</w:t>
        </w:r>
      </w:ins>
      <w:r>
        <w:rPr>
          <w:rFonts w:ascii="Courier New" w:hAnsi="Courier New" w:cs="Courier New"/>
        </w:rPr>
        <w:t xml:space="preserve"> constraints.</w:t>
      </w:r>
    </w:p>
    <w:p w14:paraId="5139D49D" w14:textId="77777777" w:rsidR="007D1C6C" w:rsidRDefault="007D1C6C" w:rsidP="007D1C6C">
      <w:pPr>
        <w:autoSpaceDE w:val="0"/>
        <w:autoSpaceDN w:val="0"/>
        <w:adjustRightInd w:val="0"/>
        <w:spacing w:after="0" w:line="240" w:lineRule="auto"/>
        <w:rPr>
          <w:rFonts w:ascii="Courier New" w:hAnsi="Courier New" w:cs="Courier New"/>
        </w:rPr>
      </w:pPr>
    </w:p>
    <w:p w14:paraId="329E7057" w14:textId="77777777" w:rsidR="007D1C6C" w:rsidRDefault="007D1C6C" w:rsidP="007D1C6C">
      <w:pPr>
        <w:autoSpaceDE w:val="0"/>
        <w:autoSpaceDN w:val="0"/>
        <w:adjustRightInd w:val="0"/>
        <w:spacing w:after="0" w:line="240" w:lineRule="auto"/>
        <w:rPr>
          <w:rFonts w:ascii="Courier New" w:hAnsi="Courier New" w:cs="Courier New"/>
        </w:rPr>
      </w:pPr>
    </w:p>
    <w:p w14:paraId="0348834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0FE06A06" w14:textId="77777777" w:rsidR="007D1C6C" w:rsidRDefault="007D1C6C" w:rsidP="007D1C6C">
      <w:pPr>
        <w:autoSpaceDE w:val="0"/>
        <w:autoSpaceDN w:val="0"/>
        <w:adjustRightInd w:val="0"/>
        <w:spacing w:after="0" w:line="240" w:lineRule="auto"/>
        <w:rPr>
          <w:rFonts w:ascii="Courier New" w:hAnsi="Courier New" w:cs="Courier New"/>
        </w:rPr>
      </w:pPr>
    </w:p>
    <w:p w14:paraId="2F502301" w14:textId="00EAE219"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In this mini-lecture we covered the differences between energy demands in different population </w:t>
      </w:r>
      <w:del w:id="38" w:author="Simon Patterson" w:date="2022-03-03T21:53:00Z">
        <w:r w:rsidDel="004F2D6D">
          <w:rPr>
            <w:rFonts w:ascii="Courier New" w:hAnsi="Courier New" w:cs="Courier New"/>
          </w:rPr>
          <w:delText>classes</w:delText>
        </w:r>
      </w:del>
      <w:ins w:id="39" w:author="Simon Patterson" w:date="2022-03-03T21:53:00Z">
        <w:r w:rsidR="004F2D6D">
          <w:rPr>
            <w:rFonts w:ascii="Courier New" w:hAnsi="Courier New" w:cs="Courier New"/>
          </w:rPr>
          <w:t>types</w:t>
        </w:r>
      </w:ins>
      <w:r>
        <w:rPr>
          <w:rFonts w:ascii="Courier New" w:hAnsi="Courier New" w:cs="Courier New"/>
        </w:rPr>
        <w:t xml:space="preserve">, sectors and </w:t>
      </w:r>
      <w:del w:id="40" w:author="Simon Patterson" w:date="2022-03-03T21:53:00Z">
        <w:r w:rsidDel="004F2D6D">
          <w:rPr>
            <w:rFonts w:ascii="Courier New" w:hAnsi="Courier New" w:cs="Courier New"/>
          </w:rPr>
          <w:delText>over time</w:delText>
        </w:r>
      </w:del>
      <w:ins w:id="41" w:author="Simon Patterson" w:date="2022-03-03T21:53:00Z">
        <w:r w:rsidR="004F2D6D">
          <w:rPr>
            <w:rFonts w:ascii="Courier New" w:hAnsi="Courier New" w:cs="Courier New"/>
          </w:rPr>
          <w:t>timescales</w:t>
        </w:r>
      </w:ins>
      <w:r>
        <w:rPr>
          <w:rFonts w:ascii="Courier New" w:hAnsi="Courier New" w:cs="Courier New"/>
        </w:rPr>
        <w:t xml:space="preserve">. We learnt why </w:t>
      </w:r>
      <w:del w:id="42" w:author="Simon Patterson" w:date="2022-03-03T21:53:00Z">
        <w:r w:rsidDel="004F2D6D">
          <w:rPr>
            <w:rFonts w:ascii="Courier New" w:hAnsi="Courier New" w:cs="Courier New"/>
          </w:rPr>
          <w:delText xml:space="preserve">it's </w:delText>
        </w:r>
      </w:del>
      <w:ins w:id="43" w:author="Simon Patterson" w:date="2022-03-03T21:53:00Z">
        <w:r w:rsidR="004F2D6D">
          <w:rPr>
            <w:rFonts w:ascii="Courier New" w:hAnsi="Courier New" w:cs="Courier New"/>
          </w:rPr>
          <w:t>it</w:t>
        </w:r>
        <w:r w:rsidR="004F2D6D">
          <w:rPr>
            <w:rFonts w:ascii="Courier New" w:hAnsi="Courier New" w:cs="Courier New"/>
          </w:rPr>
          <w:t xml:space="preserve"> i</w:t>
        </w:r>
        <w:r w:rsidR="004F2D6D">
          <w:rPr>
            <w:rFonts w:ascii="Courier New" w:hAnsi="Courier New" w:cs="Courier New"/>
          </w:rPr>
          <w:t xml:space="preserve">s </w:t>
        </w:r>
      </w:ins>
      <w:r>
        <w:rPr>
          <w:rFonts w:ascii="Courier New" w:hAnsi="Courier New" w:cs="Courier New"/>
        </w:rPr>
        <w:t xml:space="preserve">important to model these differences in </w:t>
      </w:r>
      <w:r>
        <w:rPr>
          <w:rFonts w:ascii="Courier New" w:hAnsi="Courier New" w:cs="Courier New"/>
        </w:rPr>
        <w:lastRenderedPageBreak/>
        <w:t xml:space="preserve">demand in energy systems models. We also explored how energy systems models can be used to meet a changing demand profile in the future. </w:t>
      </w:r>
    </w:p>
    <w:p w14:paraId="0578B631" w14:textId="02F21B45" w:rsidR="007D1C6C" w:rsidRDefault="007D1C6C" w:rsidP="007D1C6C">
      <w:pPr>
        <w:autoSpaceDE w:val="0"/>
        <w:autoSpaceDN w:val="0"/>
        <w:adjustRightInd w:val="0"/>
        <w:spacing w:after="0" w:line="240" w:lineRule="auto"/>
        <w:rPr>
          <w:rFonts w:ascii="Courier New" w:hAnsi="Courier New" w:cs="Courier New"/>
        </w:rPr>
      </w:pPr>
    </w:p>
    <w:p w14:paraId="1D0CD2A7" w14:textId="0FFA0712" w:rsidR="007D1C6C" w:rsidRDefault="007D1C6C" w:rsidP="007D1C6C">
      <w:pPr>
        <w:autoSpaceDE w:val="0"/>
        <w:autoSpaceDN w:val="0"/>
        <w:adjustRightInd w:val="0"/>
        <w:spacing w:after="0" w:line="240" w:lineRule="auto"/>
        <w:rPr>
          <w:rFonts w:ascii="Courier New" w:hAnsi="Courier New" w:cs="Courier New"/>
        </w:rPr>
      </w:pPr>
    </w:p>
    <w:p w14:paraId="37985C2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t>
      </w:r>
    </w:p>
    <w:p w14:paraId="6B14FD11" w14:textId="5E39ADF8" w:rsidR="007D1C6C" w:rsidRPr="007D1C6C" w:rsidRDefault="007D1C6C" w:rsidP="007D1C6C">
      <w:pPr>
        <w:autoSpaceDE w:val="0"/>
        <w:autoSpaceDN w:val="0"/>
        <w:adjustRightInd w:val="0"/>
        <w:spacing w:after="0" w:line="240" w:lineRule="auto"/>
        <w:rPr>
          <w:rFonts w:ascii="Courier New" w:hAnsi="Courier New" w:cs="Courier New"/>
          <w:b/>
          <w:bCs/>
          <w:sz w:val="40"/>
          <w:szCs w:val="40"/>
        </w:rPr>
      </w:pPr>
      <w:r w:rsidRPr="007D1C6C">
        <w:rPr>
          <w:rFonts w:ascii="Courier New" w:hAnsi="Courier New" w:cs="Courier New"/>
          <w:b/>
          <w:bCs/>
          <w:sz w:val="40"/>
          <w:szCs w:val="40"/>
        </w:rPr>
        <w:t xml:space="preserve">title: Mini-Lecture 3.2 </w:t>
      </w:r>
      <w:ins w:id="44" w:author="Simon Patterson" w:date="2022-03-03T21:33:00Z">
        <w:r>
          <w:rPr>
            <w:rFonts w:ascii="Courier New" w:hAnsi="Courier New" w:cs="Courier New"/>
            <w:b/>
            <w:bCs/>
            <w:sz w:val="40"/>
            <w:szCs w:val="40"/>
          </w:rPr>
          <w:t>-</w:t>
        </w:r>
      </w:ins>
      <w:r w:rsidRPr="007D1C6C">
        <w:rPr>
          <w:rFonts w:ascii="Courier New" w:hAnsi="Courier New" w:cs="Courier New"/>
          <w:b/>
          <w:bCs/>
          <w:sz w:val="40"/>
          <w:szCs w:val="40"/>
        </w:rPr>
        <w:t>- Energy demands in modelling</w:t>
      </w:r>
    </w:p>
    <w:p w14:paraId="1F3D6366" w14:textId="77777777" w:rsidR="007D1C6C" w:rsidRPr="007D1C6C" w:rsidRDefault="007D1C6C" w:rsidP="007D1C6C">
      <w:pPr>
        <w:autoSpaceDE w:val="0"/>
        <w:autoSpaceDN w:val="0"/>
        <w:adjustRightInd w:val="0"/>
        <w:spacing w:after="0" w:line="240" w:lineRule="auto"/>
        <w:rPr>
          <w:rFonts w:ascii="Courier New" w:hAnsi="Courier New" w:cs="Courier New"/>
          <w:b/>
          <w:bCs/>
          <w:sz w:val="40"/>
          <w:szCs w:val="40"/>
        </w:rPr>
      </w:pPr>
      <w:r w:rsidRPr="007D1C6C">
        <w:rPr>
          <w:rFonts w:ascii="Courier New" w:hAnsi="Courier New" w:cs="Courier New"/>
          <w:b/>
          <w:bCs/>
          <w:sz w:val="40"/>
          <w:szCs w:val="40"/>
        </w:rPr>
        <w:t>keywords:</w:t>
      </w:r>
    </w:p>
    <w:p w14:paraId="111AFB07"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Energy demands</w:t>
      </w:r>
    </w:p>
    <w:p w14:paraId="531CED2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Scenario analysis</w:t>
      </w:r>
    </w:p>
    <w:p w14:paraId="17C287B9"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1CDD9189"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7B24F9A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t>
      </w:r>
    </w:p>
    <w:p w14:paraId="54896C8E" w14:textId="77777777" w:rsidR="007D1C6C" w:rsidRDefault="007D1C6C" w:rsidP="007D1C6C">
      <w:pPr>
        <w:autoSpaceDE w:val="0"/>
        <w:autoSpaceDN w:val="0"/>
        <w:adjustRightInd w:val="0"/>
        <w:spacing w:after="0" w:line="240" w:lineRule="auto"/>
        <w:rPr>
          <w:rFonts w:ascii="Courier New" w:hAnsi="Courier New" w:cs="Courier New"/>
        </w:rPr>
      </w:pPr>
    </w:p>
    <w:p w14:paraId="37166020" w14:textId="107DD355" w:rsidR="007D1C6C" w:rsidRDefault="007D1C6C" w:rsidP="007D1C6C">
      <w:pPr>
        <w:autoSpaceDE w:val="0"/>
        <w:autoSpaceDN w:val="0"/>
        <w:adjustRightInd w:val="0"/>
        <w:spacing w:after="0" w:line="240" w:lineRule="auto"/>
        <w:rPr>
          <w:rFonts w:ascii="Courier New" w:hAnsi="Courier New" w:cs="Courier New"/>
        </w:rPr>
      </w:pPr>
      <w:commentRangeStart w:id="45"/>
      <w:r>
        <w:rPr>
          <w:rFonts w:ascii="Courier New" w:hAnsi="Courier New" w:cs="Courier New"/>
        </w:rPr>
        <w:t>Mini-lecture 3.2 outlines</w:t>
      </w:r>
      <w:ins w:id="46" w:author="Simon Patterson" w:date="2022-03-03T22:15:00Z">
        <w:r w:rsidR="00DE725C">
          <w:rPr>
            <w:rFonts w:ascii="Courier New" w:hAnsi="Courier New" w:cs="Courier New"/>
          </w:rPr>
          <w:t xml:space="preserve"> the general requirements for defining energy demands</w:t>
        </w:r>
      </w:ins>
      <w:ins w:id="47" w:author="Simon Patterson" w:date="2022-03-03T22:18:00Z">
        <w:r w:rsidR="00C500B4">
          <w:rPr>
            <w:rFonts w:ascii="Courier New" w:hAnsi="Courier New" w:cs="Courier New"/>
          </w:rPr>
          <w:t xml:space="preserve"> and </w:t>
        </w:r>
        <w:r w:rsidR="00B81324">
          <w:rPr>
            <w:rFonts w:ascii="Courier New" w:hAnsi="Courier New" w:cs="Courier New"/>
          </w:rPr>
          <w:t xml:space="preserve">how modelling different scenarios can help </w:t>
        </w:r>
      </w:ins>
      <w:ins w:id="48" w:author="Simon Patterson" w:date="2022-03-03T22:19:00Z">
        <w:r w:rsidR="000A6A0A">
          <w:rPr>
            <w:rFonts w:ascii="Courier New" w:hAnsi="Courier New" w:cs="Courier New"/>
          </w:rPr>
          <w:t xml:space="preserve">assess potential </w:t>
        </w:r>
        <w:r w:rsidR="00A73802">
          <w:rPr>
            <w:rFonts w:ascii="Courier New" w:hAnsi="Courier New" w:cs="Courier New"/>
          </w:rPr>
          <w:t>future energy demand.</w:t>
        </w:r>
      </w:ins>
      <w:r>
        <w:rPr>
          <w:rFonts w:ascii="Courier New" w:hAnsi="Courier New" w:cs="Courier New"/>
        </w:rPr>
        <w:t xml:space="preserve"> </w:t>
      </w:r>
      <w:commentRangeEnd w:id="45"/>
      <w:r w:rsidR="00C04663">
        <w:rPr>
          <w:rStyle w:val="CommentReference"/>
        </w:rPr>
        <w:commentReference w:id="45"/>
      </w:r>
    </w:p>
    <w:p w14:paraId="70726B9C" w14:textId="77777777" w:rsidR="007D1C6C" w:rsidRDefault="007D1C6C" w:rsidP="007D1C6C">
      <w:pPr>
        <w:autoSpaceDE w:val="0"/>
        <w:autoSpaceDN w:val="0"/>
        <w:adjustRightInd w:val="0"/>
        <w:spacing w:after="0" w:line="240" w:lineRule="auto"/>
        <w:rPr>
          <w:rFonts w:ascii="Courier New" w:hAnsi="Courier New" w:cs="Courier New"/>
        </w:rPr>
      </w:pPr>
    </w:p>
    <w:p w14:paraId="7097448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762C7E1A" w14:textId="77777777" w:rsidR="007D1C6C" w:rsidRDefault="007D1C6C" w:rsidP="007D1C6C">
      <w:pPr>
        <w:autoSpaceDE w:val="0"/>
        <w:autoSpaceDN w:val="0"/>
        <w:adjustRightInd w:val="0"/>
        <w:spacing w:after="0" w:line="240" w:lineRule="auto"/>
        <w:rPr>
          <w:rFonts w:ascii="Courier New" w:hAnsi="Courier New" w:cs="Courier New"/>
        </w:rPr>
      </w:pPr>
    </w:p>
    <w:p w14:paraId="23EE98EB"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Understand how to define energy demands</w:t>
      </w:r>
    </w:p>
    <w:p w14:paraId="136D316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Understand why we need scenario analysis</w:t>
      </w:r>
    </w:p>
    <w:p w14:paraId="5F0C576A" w14:textId="77777777" w:rsidR="007D1C6C" w:rsidRDefault="007D1C6C" w:rsidP="007D1C6C">
      <w:pPr>
        <w:autoSpaceDE w:val="0"/>
        <w:autoSpaceDN w:val="0"/>
        <w:adjustRightInd w:val="0"/>
        <w:spacing w:after="0" w:line="240" w:lineRule="auto"/>
        <w:rPr>
          <w:rFonts w:ascii="Courier New" w:hAnsi="Courier New" w:cs="Courier New"/>
        </w:rPr>
      </w:pPr>
    </w:p>
    <w:p w14:paraId="77825D0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Introduction</w:t>
      </w:r>
    </w:p>
    <w:p w14:paraId="5F38392C" w14:textId="77777777" w:rsidR="007D1C6C" w:rsidRDefault="007D1C6C" w:rsidP="007D1C6C">
      <w:pPr>
        <w:autoSpaceDE w:val="0"/>
        <w:autoSpaceDN w:val="0"/>
        <w:adjustRightInd w:val="0"/>
        <w:spacing w:after="0" w:line="240" w:lineRule="auto"/>
        <w:rPr>
          <w:rFonts w:ascii="Courier New" w:hAnsi="Courier New" w:cs="Courier New"/>
        </w:rPr>
      </w:pPr>
    </w:p>
    <w:p w14:paraId="0AF64699"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Within modelling we can break up the previously </w:t>
      </w:r>
      <w:commentRangeStart w:id="49"/>
      <w:r>
        <w:rPr>
          <w:rFonts w:ascii="Courier New" w:hAnsi="Courier New" w:cs="Courier New"/>
        </w:rPr>
        <w:t xml:space="preserve">defined energy demands </w:t>
      </w:r>
      <w:commentRangeEnd w:id="49"/>
      <w:r w:rsidR="00D41B20">
        <w:rPr>
          <w:rStyle w:val="CommentReference"/>
        </w:rPr>
        <w:commentReference w:id="49"/>
      </w:r>
      <w:r>
        <w:rPr>
          <w:rFonts w:ascii="Courier New" w:hAnsi="Courier New" w:cs="Courier New"/>
        </w:rPr>
        <w:t xml:space="preserve">by sector. </w:t>
      </w:r>
      <w:commentRangeStart w:id="50"/>
      <w:r>
        <w:rPr>
          <w:rFonts w:ascii="Courier New" w:hAnsi="Courier New" w:cs="Courier New"/>
        </w:rPr>
        <w:t xml:space="preserve">Electricity comes from the power sector </w:t>
      </w:r>
      <w:commentRangeEnd w:id="50"/>
      <w:r w:rsidR="00DC25B2">
        <w:rPr>
          <w:rStyle w:val="CommentReference"/>
        </w:rPr>
        <w:commentReference w:id="50"/>
      </w:r>
      <w:r>
        <w:rPr>
          <w:rFonts w:ascii="Courier New" w:hAnsi="Courier New" w:cs="Courier New"/>
        </w:rPr>
        <w:t>and can be used to fulfil demand from each of the final service sectors. For example, the residential, commercial or industrial sector.</w:t>
      </w:r>
    </w:p>
    <w:p w14:paraId="24FF077E" w14:textId="77777777" w:rsidR="007D1C6C" w:rsidRDefault="007D1C6C" w:rsidP="007D1C6C">
      <w:pPr>
        <w:autoSpaceDE w:val="0"/>
        <w:autoSpaceDN w:val="0"/>
        <w:adjustRightInd w:val="0"/>
        <w:spacing w:after="0" w:line="240" w:lineRule="auto"/>
        <w:rPr>
          <w:rFonts w:ascii="Courier New" w:hAnsi="Courier New" w:cs="Courier New"/>
        </w:rPr>
      </w:pPr>
    </w:p>
    <w:p w14:paraId="66CF312E" w14:textId="5EC9DA36"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These sectors can have different electricity demands and needs and which can evolve over time</w:t>
      </w:r>
      <w:ins w:id="51" w:author="Simon Patterson" w:date="2022-03-03T21:59:00Z">
        <w:r w:rsidR="00551D3D">
          <w:rPr>
            <w:rFonts w:ascii="Courier New" w:hAnsi="Courier New" w:cs="Courier New"/>
          </w:rPr>
          <w:t xml:space="preserve"> as was seen in the last mini-lecture</w:t>
        </w:r>
      </w:ins>
      <w:r>
        <w:rPr>
          <w:rFonts w:ascii="Courier New" w:hAnsi="Courier New" w:cs="Courier New"/>
        </w:rPr>
        <w:t>.</w:t>
      </w:r>
      <w:ins w:id="52" w:author="Simon Patterson" w:date="2022-03-03T22:00:00Z">
        <w:r w:rsidR="00830DB9">
          <w:rPr>
            <w:rFonts w:ascii="Courier New" w:hAnsi="Courier New" w:cs="Courier New"/>
          </w:rPr>
          <w:t xml:space="preserve"> We will now explore how these energy demands can be defined.</w:t>
        </w:r>
      </w:ins>
    </w:p>
    <w:p w14:paraId="359EABB2" w14:textId="77777777" w:rsidR="007D1C6C" w:rsidRDefault="007D1C6C" w:rsidP="007D1C6C">
      <w:pPr>
        <w:autoSpaceDE w:val="0"/>
        <w:autoSpaceDN w:val="0"/>
        <w:adjustRightInd w:val="0"/>
        <w:spacing w:after="0" w:line="240" w:lineRule="auto"/>
        <w:rPr>
          <w:rFonts w:ascii="Courier New" w:hAnsi="Courier New" w:cs="Courier New"/>
        </w:rPr>
      </w:pPr>
    </w:p>
    <w:p w14:paraId="232D9A6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Defining energy demands</w:t>
      </w:r>
    </w:p>
    <w:p w14:paraId="2789AAAD" w14:textId="77777777" w:rsidR="007D1C6C" w:rsidRDefault="007D1C6C" w:rsidP="007D1C6C">
      <w:pPr>
        <w:autoSpaceDE w:val="0"/>
        <w:autoSpaceDN w:val="0"/>
        <w:adjustRightInd w:val="0"/>
        <w:spacing w:after="0" w:line="240" w:lineRule="auto"/>
        <w:rPr>
          <w:rFonts w:ascii="Courier New" w:hAnsi="Courier New" w:cs="Courier New"/>
        </w:rPr>
      </w:pPr>
    </w:p>
    <w:p w14:paraId="67658457"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When defining an energy demand for energy systems models, it is important to identify the </w:t>
      </w:r>
      <w:commentRangeStart w:id="53"/>
      <w:r>
        <w:rPr>
          <w:rFonts w:ascii="Courier New" w:hAnsi="Courier New" w:cs="Courier New"/>
        </w:rPr>
        <w:t>following</w:t>
      </w:r>
      <w:commentRangeEnd w:id="53"/>
      <w:r w:rsidR="0030047B">
        <w:rPr>
          <w:rStyle w:val="CommentReference"/>
        </w:rPr>
        <w:commentReference w:id="53"/>
      </w:r>
      <w:r>
        <w:rPr>
          <w:rFonts w:ascii="Courier New" w:hAnsi="Courier New" w:cs="Courier New"/>
        </w:rPr>
        <w:t>:</w:t>
      </w:r>
    </w:p>
    <w:p w14:paraId="3C92E11C" w14:textId="77777777" w:rsidR="007D1C6C" w:rsidRDefault="007D1C6C" w:rsidP="007D1C6C">
      <w:pPr>
        <w:autoSpaceDE w:val="0"/>
        <w:autoSpaceDN w:val="0"/>
        <w:adjustRightInd w:val="0"/>
        <w:spacing w:after="0" w:line="240" w:lineRule="auto"/>
        <w:rPr>
          <w:rFonts w:ascii="Courier New" w:hAnsi="Courier New" w:cs="Courier New"/>
        </w:rPr>
      </w:pPr>
    </w:p>
    <w:p w14:paraId="69D2D167"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The energy carrier which the demand arises for. For example, electricity, gasoline for transportation or biomass for cooking.</w:t>
      </w:r>
    </w:p>
    <w:p w14:paraId="57B83B47" w14:textId="1CCC0AB6"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The sector the demand arises from. For example, residential (urban and/or rural, off- or on-grid), industrial</w:t>
      </w:r>
      <w:del w:id="54" w:author="Simon Patterson" w:date="2022-03-03T22:03:00Z">
        <w:r w:rsidDel="00D57176">
          <w:rPr>
            <w:rFonts w:ascii="Courier New" w:hAnsi="Courier New" w:cs="Courier New"/>
          </w:rPr>
          <w:delText>,</w:delText>
        </w:r>
      </w:del>
      <w:r>
        <w:rPr>
          <w:rFonts w:ascii="Courier New" w:hAnsi="Courier New" w:cs="Courier New"/>
        </w:rPr>
        <w:t xml:space="preserve"> or commercial.</w:t>
      </w:r>
    </w:p>
    <w:p w14:paraId="51C6EAFC" w14:textId="6CFD8696"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The average variability of the demand within a year. This is usually expressed using average demand profiles, which </w:t>
      </w:r>
      <w:del w:id="55" w:author="Simon Patterson" w:date="2022-03-03T22:03:00Z">
        <w:r w:rsidDel="00D57176">
          <w:rPr>
            <w:rFonts w:ascii="Courier New" w:hAnsi="Courier New" w:cs="Courier New"/>
          </w:rPr>
          <w:delText xml:space="preserve">is </w:delText>
        </w:r>
      </w:del>
      <w:ins w:id="56" w:author="Simon Patterson" w:date="2022-03-03T22:03:00Z">
        <w:r w:rsidR="00D57176">
          <w:rPr>
            <w:rFonts w:ascii="Courier New" w:hAnsi="Courier New" w:cs="Courier New"/>
          </w:rPr>
          <w:t>are</w:t>
        </w:r>
        <w:r w:rsidR="00D57176">
          <w:rPr>
            <w:rFonts w:ascii="Courier New" w:hAnsi="Courier New" w:cs="Courier New"/>
          </w:rPr>
          <w:t xml:space="preserve"> </w:t>
        </w:r>
      </w:ins>
      <w:r>
        <w:rPr>
          <w:rFonts w:ascii="Courier New" w:hAnsi="Courier New" w:cs="Courier New"/>
        </w:rPr>
        <w:t>explained in more detail later in this lecture.</w:t>
      </w:r>
    </w:p>
    <w:p w14:paraId="5731975E"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The current and expected future annual average demand.</w:t>
      </w:r>
    </w:p>
    <w:p w14:paraId="2488D87A" w14:textId="77777777" w:rsidR="007D1C6C" w:rsidRDefault="007D1C6C" w:rsidP="007D1C6C">
      <w:pPr>
        <w:autoSpaceDE w:val="0"/>
        <w:autoSpaceDN w:val="0"/>
        <w:adjustRightInd w:val="0"/>
        <w:spacing w:after="0" w:line="240" w:lineRule="auto"/>
        <w:rPr>
          <w:rFonts w:ascii="Courier New" w:hAnsi="Courier New" w:cs="Courier New"/>
        </w:rPr>
      </w:pPr>
    </w:p>
    <w:p w14:paraId="30E5864E"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lastRenderedPageBreak/>
        <w:t>However, it is very difficult to predict future demand, and there will always be uncertainty in our predictions. Due to this it is important to model different scenarios.</w:t>
      </w:r>
    </w:p>
    <w:p w14:paraId="705E2AD6" w14:textId="77777777" w:rsidR="007D1C6C" w:rsidRDefault="007D1C6C" w:rsidP="007D1C6C">
      <w:pPr>
        <w:autoSpaceDE w:val="0"/>
        <w:autoSpaceDN w:val="0"/>
        <w:adjustRightInd w:val="0"/>
        <w:spacing w:after="0" w:line="240" w:lineRule="auto"/>
        <w:rPr>
          <w:rFonts w:ascii="Courier New" w:hAnsi="Courier New" w:cs="Courier New"/>
        </w:rPr>
      </w:pPr>
    </w:p>
    <w:p w14:paraId="679E3F0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Defining our own energy demand</w:t>
      </w:r>
    </w:p>
    <w:p w14:paraId="3CE540AB" w14:textId="77777777" w:rsidR="007D1C6C" w:rsidRDefault="007D1C6C" w:rsidP="007D1C6C">
      <w:pPr>
        <w:autoSpaceDE w:val="0"/>
        <w:autoSpaceDN w:val="0"/>
        <w:adjustRightInd w:val="0"/>
        <w:spacing w:after="0" w:line="240" w:lineRule="auto"/>
        <w:rPr>
          <w:rFonts w:ascii="Courier New" w:hAnsi="Courier New" w:cs="Courier New"/>
        </w:rPr>
      </w:pPr>
    </w:p>
    <w:p w14:paraId="41EEB863" w14:textId="19482D6F" w:rsidR="007D1C6C" w:rsidRDefault="004E65F6" w:rsidP="007D1C6C">
      <w:pPr>
        <w:autoSpaceDE w:val="0"/>
        <w:autoSpaceDN w:val="0"/>
        <w:adjustRightInd w:val="0"/>
        <w:spacing w:after="0" w:line="240" w:lineRule="auto"/>
        <w:rPr>
          <w:rFonts w:ascii="Courier New" w:hAnsi="Courier New" w:cs="Courier New"/>
        </w:rPr>
      </w:pPr>
      <w:ins w:id="57" w:author="Simon Patterson" w:date="2022-03-03T22:17:00Z">
        <w:r>
          <w:rPr>
            <w:rFonts w:ascii="Courier New" w:hAnsi="Courier New" w:cs="Courier New"/>
          </w:rPr>
          <w:t xml:space="preserve">As has just been seen, </w:t>
        </w:r>
      </w:ins>
      <w:del w:id="58" w:author="Simon Patterson" w:date="2022-03-03T22:17:00Z">
        <w:r w:rsidR="007D1C6C" w:rsidDel="004E65F6">
          <w:rPr>
            <w:rFonts w:ascii="Courier New" w:hAnsi="Courier New" w:cs="Courier New"/>
          </w:rPr>
          <w:delText xml:space="preserve">When </w:delText>
        </w:r>
      </w:del>
      <w:ins w:id="59" w:author="Simon Patterson" w:date="2022-03-03T22:17:00Z">
        <w:r>
          <w:rPr>
            <w:rFonts w:ascii="Courier New" w:hAnsi="Courier New" w:cs="Courier New"/>
          </w:rPr>
          <w:t>w</w:t>
        </w:r>
        <w:r>
          <w:rPr>
            <w:rFonts w:ascii="Courier New" w:hAnsi="Courier New" w:cs="Courier New"/>
          </w:rPr>
          <w:t xml:space="preserve">hen </w:t>
        </w:r>
      </w:ins>
      <w:r w:rsidR="007D1C6C">
        <w:rPr>
          <w:rFonts w:ascii="Courier New" w:hAnsi="Courier New" w:cs="Courier New"/>
        </w:rPr>
        <w:t>we want to define our own energy demand, we need to identify a number of different features. Let's say, for example, that we want to define the demand for electricity in urban homes</w:t>
      </w:r>
      <w:ins w:id="60" w:author="Simon Patterson" w:date="2022-03-03T22:04:00Z">
        <w:r w:rsidR="000871B4">
          <w:rPr>
            <w:rFonts w:ascii="Courier New" w:hAnsi="Courier New" w:cs="Courier New"/>
          </w:rPr>
          <w:t>.</w:t>
        </w:r>
      </w:ins>
      <w:del w:id="61" w:author="Simon Patterson" w:date="2022-03-03T22:04:00Z">
        <w:r w:rsidR="007D1C6C" w:rsidDel="000871B4">
          <w:rPr>
            <w:rFonts w:ascii="Courier New" w:hAnsi="Courier New" w:cs="Courier New"/>
          </w:rPr>
          <w:delText>,</w:delText>
        </w:r>
      </w:del>
      <w:r w:rsidR="007D1C6C">
        <w:rPr>
          <w:rFonts w:ascii="Courier New" w:hAnsi="Courier New" w:cs="Courier New"/>
        </w:rPr>
        <w:t xml:space="preserve"> </w:t>
      </w:r>
      <w:ins w:id="62" w:author="Simon Patterson" w:date="2022-03-03T22:04:00Z">
        <w:r w:rsidR="000871B4">
          <w:rPr>
            <w:rFonts w:ascii="Courier New" w:hAnsi="Courier New" w:cs="Courier New"/>
          </w:rPr>
          <w:t xml:space="preserve">To do this, </w:t>
        </w:r>
      </w:ins>
      <w:r w:rsidR="007D1C6C">
        <w:rPr>
          <w:rFonts w:ascii="Courier New" w:hAnsi="Courier New" w:cs="Courier New"/>
        </w:rPr>
        <w:t>we need to define:</w:t>
      </w:r>
    </w:p>
    <w:p w14:paraId="7E2486C0" w14:textId="77777777" w:rsidR="007D1C6C" w:rsidRDefault="007D1C6C" w:rsidP="007D1C6C">
      <w:pPr>
        <w:autoSpaceDE w:val="0"/>
        <w:autoSpaceDN w:val="0"/>
        <w:adjustRightInd w:val="0"/>
        <w:spacing w:after="0" w:line="240" w:lineRule="auto"/>
        <w:rPr>
          <w:rFonts w:ascii="Courier New" w:hAnsi="Courier New" w:cs="Courier New"/>
        </w:rPr>
      </w:pPr>
    </w:p>
    <w:p w14:paraId="5A527D51" w14:textId="77777777" w:rsidR="007D1C6C" w:rsidRDefault="007D1C6C" w:rsidP="007D1C6C">
      <w:pPr>
        <w:autoSpaceDE w:val="0"/>
        <w:autoSpaceDN w:val="0"/>
        <w:adjustRightInd w:val="0"/>
        <w:spacing w:after="0" w:line="240" w:lineRule="auto"/>
        <w:rPr>
          <w:rFonts w:ascii="Courier New" w:hAnsi="Courier New" w:cs="Courier New"/>
        </w:rPr>
      </w:pPr>
      <w:commentRangeStart w:id="63"/>
      <w:r>
        <w:rPr>
          <w:rFonts w:ascii="Courier New" w:hAnsi="Courier New" w:cs="Courier New"/>
        </w:rPr>
        <w:t>- The energy carrier for which the demand arises for. In this case it is electricity.</w:t>
      </w:r>
      <w:commentRangeEnd w:id="63"/>
      <w:r w:rsidR="00F378B0">
        <w:rPr>
          <w:rStyle w:val="CommentReference"/>
        </w:rPr>
        <w:commentReference w:id="63"/>
      </w:r>
    </w:p>
    <w:p w14:paraId="299E7926"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The sector the demand arises from. In this example it is the residential sector, or the urban residential sector if you would like to be more specific.</w:t>
      </w:r>
    </w:p>
    <w:p w14:paraId="3F9A6FC9"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The average variability of the demand over the year. In this example we can look at daily and yearly electricity demand profiles for a residential urban area. This will tell us how the demand varies on a daily and seasonal scale. </w:t>
      </w:r>
    </w:p>
    <w:p w14:paraId="22BF48B7" w14:textId="764EFB40"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Current and predicted future demand. For this, we can look at an energy balance (covered in more detail later) to get data for the current and historical residential electricity demand. We can use </w:t>
      </w:r>
      <w:del w:id="64" w:author="Simon Patterson" w:date="2022-03-03T22:51:00Z">
        <w:r w:rsidDel="002C5E0B">
          <w:rPr>
            <w:rFonts w:ascii="Courier New" w:hAnsi="Courier New" w:cs="Courier New"/>
          </w:rPr>
          <w:delText xml:space="preserve">this </w:delText>
        </w:r>
      </w:del>
      <w:ins w:id="65" w:author="Simon Patterson" w:date="2022-03-03T22:51:00Z">
        <w:r w:rsidR="002C5E0B">
          <w:rPr>
            <w:rFonts w:ascii="Courier New" w:hAnsi="Courier New" w:cs="Courier New"/>
          </w:rPr>
          <w:t>these</w:t>
        </w:r>
        <w:r w:rsidR="002C5E0B">
          <w:rPr>
            <w:rFonts w:ascii="Courier New" w:hAnsi="Courier New" w:cs="Courier New"/>
          </w:rPr>
          <w:t xml:space="preserve"> </w:t>
        </w:r>
      </w:ins>
      <w:r>
        <w:rPr>
          <w:rFonts w:ascii="Courier New" w:hAnsi="Courier New" w:cs="Courier New"/>
        </w:rPr>
        <w:t>data</w:t>
      </w:r>
      <w:ins w:id="66" w:author="Simon Patterson" w:date="2022-03-03T22:06:00Z">
        <w:r w:rsidR="00A30D24">
          <w:rPr>
            <w:rFonts w:ascii="Courier New" w:hAnsi="Courier New" w:cs="Courier New"/>
          </w:rPr>
          <w:t xml:space="preserve"> as a </w:t>
        </w:r>
        <w:r w:rsidR="001417FE">
          <w:rPr>
            <w:rFonts w:ascii="Courier New" w:hAnsi="Courier New" w:cs="Courier New"/>
          </w:rPr>
          <w:t>baseline</w:t>
        </w:r>
      </w:ins>
      <w:r>
        <w:rPr>
          <w:rFonts w:ascii="Courier New" w:hAnsi="Courier New" w:cs="Courier New"/>
        </w:rPr>
        <w:t>, and</w:t>
      </w:r>
      <w:commentRangeStart w:id="67"/>
      <w:r>
        <w:rPr>
          <w:rFonts w:ascii="Courier New" w:hAnsi="Courier New" w:cs="Courier New"/>
        </w:rPr>
        <w:t xml:space="preserve"> </w:t>
      </w:r>
      <w:ins w:id="68" w:author="Simon Patterson" w:date="2022-03-03T22:06:00Z">
        <w:r w:rsidR="001417FE">
          <w:rPr>
            <w:rFonts w:ascii="Courier New" w:hAnsi="Courier New" w:cs="Courier New"/>
          </w:rPr>
          <w:t xml:space="preserve">we </w:t>
        </w:r>
      </w:ins>
      <w:r>
        <w:rPr>
          <w:rFonts w:ascii="Courier New" w:hAnsi="Courier New" w:cs="Courier New"/>
        </w:rPr>
        <w:t>could combine it with an estimate of population growth to create a future projection for the demand.</w:t>
      </w:r>
      <w:commentRangeEnd w:id="67"/>
      <w:r w:rsidR="005D082B">
        <w:rPr>
          <w:rStyle w:val="CommentReference"/>
        </w:rPr>
        <w:commentReference w:id="67"/>
      </w:r>
    </w:p>
    <w:p w14:paraId="1F554E07" w14:textId="77777777" w:rsidR="007D1C6C" w:rsidRDefault="007D1C6C" w:rsidP="007D1C6C">
      <w:pPr>
        <w:autoSpaceDE w:val="0"/>
        <w:autoSpaceDN w:val="0"/>
        <w:adjustRightInd w:val="0"/>
        <w:spacing w:after="0" w:line="240" w:lineRule="auto"/>
        <w:rPr>
          <w:rFonts w:ascii="Courier New" w:hAnsi="Courier New" w:cs="Courier New"/>
        </w:rPr>
      </w:pPr>
    </w:p>
    <w:p w14:paraId="269F293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Scenario analysis</w:t>
      </w:r>
    </w:p>
    <w:p w14:paraId="42FC6E62" w14:textId="77777777" w:rsidR="007D1C6C" w:rsidRDefault="007D1C6C" w:rsidP="007D1C6C">
      <w:pPr>
        <w:autoSpaceDE w:val="0"/>
        <w:autoSpaceDN w:val="0"/>
        <w:adjustRightInd w:val="0"/>
        <w:spacing w:after="0" w:line="240" w:lineRule="auto"/>
        <w:rPr>
          <w:rFonts w:ascii="Courier New" w:hAnsi="Courier New" w:cs="Courier New"/>
        </w:rPr>
      </w:pPr>
    </w:p>
    <w:p w14:paraId="69236BCF"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Within energy systems modelling, we must explore different possibilities of what could happen in the future. This is known as scenario analysis. We do this as the future is uncertain, particularly over the long-term horizon. We therefore might want to consider multiple scenarios to assess how demand could vary in the future. </w:t>
      </w:r>
    </w:p>
    <w:p w14:paraId="0EEBC59C" w14:textId="77777777" w:rsidR="007D1C6C" w:rsidRDefault="007D1C6C" w:rsidP="007D1C6C">
      <w:pPr>
        <w:autoSpaceDE w:val="0"/>
        <w:autoSpaceDN w:val="0"/>
        <w:adjustRightInd w:val="0"/>
        <w:spacing w:after="0" w:line="240" w:lineRule="auto"/>
        <w:rPr>
          <w:rFonts w:ascii="Courier New" w:hAnsi="Courier New" w:cs="Courier New"/>
        </w:rPr>
      </w:pPr>
    </w:p>
    <w:p w14:paraId="0608AA3F" w14:textId="5C5E69A0"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For example, for different scenarios, key predictors of energy demand, such as population growth, economic development and energy </w:t>
      </w:r>
      <w:del w:id="69" w:author="Simon Patterson" w:date="2022-03-03T22:07:00Z">
        <w:r w:rsidDel="001417FE">
          <w:rPr>
            <w:rFonts w:ascii="Courier New" w:hAnsi="Courier New" w:cs="Courier New"/>
          </w:rPr>
          <w:delText>polciy</w:delText>
        </w:r>
      </w:del>
      <w:ins w:id="70" w:author="Simon Patterson" w:date="2022-03-03T22:07:00Z">
        <w:r w:rsidR="001417FE">
          <w:rPr>
            <w:rFonts w:ascii="Courier New" w:hAnsi="Courier New" w:cs="Courier New"/>
          </w:rPr>
          <w:t>policy</w:t>
        </w:r>
      </w:ins>
      <w:r>
        <w:rPr>
          <w:rFonts w:ascii="Courier New" w:hAnsi="Courier New" w:cs="Courier New"/>
        </w:rPr>
        <w:t xml:space="preserve"> can be varied across </w:t>
      </w:r>
      <w:del w:id="71" w:author="Simon Patterson" w:date="2022-03-03T22:07:00Z">
        <w:r w:rsidDel="001417FE">
          <w:rPr>
            <w:rFonts w:ascii="Courier New" w:hAnsi="Courier New" w:cs="Courier New"/>
          </w:rPr>
          <w:delText>scnenarios</w:delText>
        </w:r>
      </w:del>
      <w:ins w:id="72" w:author="Simon Patterson" w:date="2022-03-03T22:10:00Z">
        <w:r w:rsidR="00365022">
          <w:rPr>
            <w:rFonts w:ascii="Courier New" w:hAnsi="Courier New" w:cs="Courier New"/>
          </w:rPr>
          <w:t xml:space="preserve">the </w:t>
        </w:r>
      </w:ins>
      <w:ins w:id="73" w:author="Simon Patterson" w:date="2022-03-03T22:07:00Z">
        <w:r w:rsidR="001417FE">
          <w:rPr>
            <w:rFonts w:ascii="Courier New" w:hAnsi="Courier New" w:cs="Courier New"/>
          </w:rPr>
          <w:t>scenarios</w:t>
        </w:r>
      </w:ins>
      <w:r>
        <w:rPr>
          <w:rFonts w:ascii="Courier New" w:hAnsi="Courier New" w:cs="Courier New"/>
        </w:rPr>
        <w:t xml:space="preserve">. This would mean that each scenario has a different energy demand projection. </w:t>
      </w:r>
    </w:p>
    <w:p w14:paraId="1577EBAF" w14:textId="77777777" w:rsidR="007D1C6C" w:rsidRDefault="007D1C6C" w:rsidP="007D1C6C">
      <w:pPr>
        <w:autoSpaceDE w:val="0"/>
        <w:autoSpaceDN w:val="0"/>
        <w:adjustRightInd w:val="0"/>
        <w:spacing w:after="0" w:line="240" w:lineRule="auto"/>
        <w:rPr>
          <w:rFonts w:ascii="Courier New" w:hAnsi="Courier New" w:cs="Courier New"/>
        </w:rPr>
      </w:pPr>
    </w:p>
    <w:p w14:paraId="34996647" w14:textId="2BDF1513"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Since we can not be certain of the scenario which will be the best predictor of the future, it is useful to model several scenarios and consider the implications of each of them to give </w:t>
      </w:r>
      <w:del w:id="74" w:author="Simon Patterson" w:date="2022-03-03T22:07:00Z">
        <w:r w:rsidDel="001417FE">
          <w:rPr>
            <w:rFonts w:ascii="Courier New" w:hAnsi="Courier New" w:cs="Courier New"/>
          </w:rPr>
          <w:delText>useufl</w:delText>
        </w:r>
      </w:del>
      <w:ins w:id="75" w:author="Simon Patterson" w:date="2022-03-03T22:07:00Z">
        <w:r w:rsidR="001417FE">
          <w:rPr>
            <w:rFonts w:ascii="Courier New" w:hAnsi="Courier New" w:cs="Courier New"/>
          </w:rPr>
          <w:t>useful</w:t>
        </w:r>
      </w:ins>
      <w:r>
        <w:rPr>
          <w:rFonts w:ascii="Courier New" w:hAnsi="Courier New" w:cs="Courier New"/>
        </w:rPr>
        <w:t xml:space="preserve"> insights for </w:t>
      </w:r>
      <w:commentRangeStart w:id="76"/>
      <w:r>
        <w:rPr>
          <w:rFonts w:ascii="Courier New" w:hAnsi="Courier New" w:cs="Courier New"/>
        </w:rPr>
        <w:t>policymaking</w:t>
      </w:r>
      <w:commentRangeEnd w:id="76"/>
      <w:r w:rsidR="00365022">
        <w:rPr>
          <w:rStyle w:val="CommentReference"/>
        </w:rPr>
        <w:commentReference w:id="76"/>
      </w:r>
      <w:r>
        <w:rPr>
          <w:rFonts w:ascii="Courier New" w:hAnsi="Courier New" w:cs="Courier New"/>
        </w:rPr>
        <w:t xml:space="preserve">. </w:t>
      </w:r>
    </w:p>
    <w:p w14:paraId="7BF57321" w14:textId="77777777" w:rsidR="007D1C6C" w:rsidRDefault="007D1C6C" w:rsidP="007D1C6C">
      <w:pPr>
        <w:autoSpaceDE w:val="0"/>
        <w:autoSpaceDN w:val="0"/>
        <w:adjustRightInd w:val="0"/>
        <w:spacing w:after="0" w:line="240" w:lineRule="auto"/>
        <w:rPr>
          <w:rFonts w:ascii="Courier New" w:hAnsi="Courier New" w:cs="Courier New"/>
        </w:rPr>
      </w:pPr>
    </w:p>
    <w:p w14:paraId="124EA1D1"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6DA286E5" w14:textId="77777777" w:rsidR="007D1C6C" w:rsidRDefault="007D1C6C" w:rsidP="007D1C6C">
      <w:pPr>
        <w:autoSpaceDE w:val="0"/>
        <w:autoSpaceDN w:val="0"/>
        <w:adjustRightInd w:val="0"/>
        <w:spacing w:after="0" w:line="240" w:lineRule="auto"/>
        <w:rPr>
          <w:rFonts w:ascii="Courier New" w:hAnsi="Courier New" w:cs="Courier New"/>
        </w:rPr>
      </w:pPr>
    </w:p>
    <w:p w14:paraId="0F1DF355" w14:textId="77777777" w:rsidR="007D1C6C" w:rsidRDefault="007D1C6C" w:rsidP="007D1C6C">
      <w:pPr>
        <w:autoSpaceDE w:val="0"/>
        <w:autoSpaceDN w:val="0"/>
        <w:adjustRightInd w:val="0"/>
        <w:spacing w:after="0" w:line="240" w:lineRule="auto"/>
        <w:rPr>
          <w:rFonts w:ascii="Courier New" w:hAnsi="Courier New" w:cs="Courier New"/>
        </w:rPr>
      </w:pPr>
      <w:commentRangeStart w:id="77"/>
      <w:r>
        <w:rPr>
          <w:rFonts w:ascii="Courier New" w:hAnsi="Courier New" w:cs="Courier New"/>
        </w:rPr>
        <w:t>Mini-lecture 3.2 provided an overview of methods to gather</w:t>
      </w:r>
    </w:p>
    <w:p w14:paraId="0B0CCC57"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infrastructure information, grounded in participatory processes. The</w:t>
      </w:r>
    </w:p>
    <w:p w14:paraId="0507CB86"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mini-lecture highlighted the use of desktop studies and stakeholder</w:t>
      </w:r>
    </w:p>
    <w:p w14:paraId="171783B6"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engagement. Further application of participatory processes is addressed</w:t>
      </w:r>
      <w:commentRangeEnd w:id="77"/>
      <w:r w:rsidR="009054D4">
        <w:rPr>
          <w:rStyle w:val="CommentReference"/>
        </w:rPr>
        <w:commentReference w:id="77"/>
      </w:r>
    </w:p>
    <w:p w14:paraId="7C24A126"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in subsequent lectures, which explain future infrastructure needs and</w:t>
      </w:r>
    </w:p>
    <w:p w14:paraId="24472C5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lastRenderedPageBreak/>
        <w:t>drivers (Lecture 4), setting infrastructure visions (Lecture 5), and</w:t>
      </w:r>
    </w:p>
    <w:p w14:paraId="597BB621" w14:textId="60432CA6"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developing and analysing strategic alternatives (Lectures 6-</w:t>
      </w:r>
      <w:ins w:id="78" w:author="Simon Patterson" w:date="2022-03-03T22:14:00Z">
        <w:r w:rsidR="000C2FE2">
          <w:rPr>
            <w:rFonts w:ascii="Courier New" w:hAnsi="Courier New" w:cs="Courier New"/>
          </w:rPr>
          <w:t>-</w:t>
        </w:r>
      </w:ins>
      <w:commentRangeStart w:id="79"/>
      <w:r>
        <w:rPr>
          <w:rFonts w:ascii="Courier New" w:hAnsi="Courier New" w:cs="Courier New"/>
        </w:rPr>
        <w:t>7</w:t>
      </w:r>
      <w:commentRangeEnd w:id="79"/>
      <w:r w:rsidR="00300648">
        <w:rPr>
          <w:rStyle w:val="CommentReference"/>
        </w:rPr>
        <w:commentReference w:id="79"/>
      </w:r>
      <w:r>
        <w:rPr>
          <w:rFonts w:ascii="Courier New" w:hAnsi="Courier New" w:cs="Courier New"/>
        </w:rPr>
        <w:t>).</w:t>
      </w:r>
    </w:p>
    <w:p w14:paraId="08498454" w14:textId="0766408B" w:rsidR="007D1C6C" w:rsidRDefault="007D1C6C" w:rsidP="007D1C6C">
      <w:pPr>
        <w:autoSpaceDE w:val="0"/>
        <w:autoSpaceDN w:val="0"/>
        <w:adjustRightInd w:val="0"/>
        <w:spacing w:after="0" w:line="240" w:lineRule="auto"/>
        <w:rPr>
          <w:rFonts w:ascii="Courier New" w:hAnsi="Courier New" w:cs="Courier New"/>
        </w:rPr>
      </w:pPr>
    </w:p>
    <w:p w14:paraId="78C6C68C" w14:textId="7CBBCF95" w:rsidR="007D1C6C" w:rsidRDefault="007D1C6C" w:rsidP="007D1C6C">
      <w:pPr>
        <w:autoSpaceDE w:val="0"/>
        <w:autoSpaceDN w:val="0"/>
        <w:adjustRightInd w:val="0"/>
        <w:spacing w:after="0" w:line="240" w:lineRule="auto"/>
        <w:rPr>
          <w:rFonts w:ascii="Courier New" w:hAnsi="Courier New" w:cs="Courier New"/>
        </w:rPr>
      </w:pPr>
    </w:p>
    <w:p w14:paraId="4C178888" w14:textId="3DDD978F" w:rsidR="007D1C6C" w:rsidRDefault="007D1C6C" w:rsidP="007D1C6C">
      <w:pPr>
        <w:autoSpaceDE w:val="0"/>
        <w:autoSpaceDN w:val="0"/>
        <w:adjustRightInd w:val="0"/>
        <w:spacing w:after="0" w:line="240" w:lineRule="auto"/>
        <w:rPr>
          <w:rFonts w:ascii="Courier New" w:hAnsi="Courier New" w:cs="Courier New"/>
        </w:rPr>
      </w:pPr>
    </w:p>
    <w:p w14:paraId="790C0DBB" w14:textId="5E77B565" w:rsidR="007D1C6C" w:rsidRDefault="007D1C6C" w:rsidP="007D1C6C">
      <w:pPr>
        <w:autoSpaceDE w:val="0"/>
        <w:autoSpaceDN w:val="0"/>
        <w:adjustRightInd w:val="0"/>
        <w:spacing w:after="0" w:line="240" w:lineRule="auto"/>
        <w:rPr>
          <w:rFonts w:ascii="Courier New" w:hAnsi="Courier New" w:cs="Courier New"/>
        </w:rPr>
      </w:pPr>
    </w:p>
    <w:p w14:paraId="3176C446" w14:textId="34549071" w:rsidR="007D1C6C" w:rsidRDefault="007D1C6C" w:rsidP="007D1C6C">
      <w:pPr>
        <w:autoSpaceDE w:val="0"/>
        <w:autoSpaceDN w:val="0"/>
        <w:adjustRightInd w:val="0"/>
        <w:spacing w:after="0" w:line="240" w:lineRule="auto"/>
        <w:rPr>
          <w:rFonts w:ascii="Courier New" w:hAnsi="Courier New" w:cs="Courier New"/>
        </w:rPr>
      </w:pPr>
    </w:p>
    <w:p w14:paraId="605A22FB"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t>
      </w:r>
    </w:p>
    <w:p w14:paraId="7CFCE5D9" w14:textId="77777777" w:rsidR="007D1C6C" w:rsidRPr="007D1C6C" w:rsidRDefault="007D1C6C" w:rsidP="007D1C6C">
      <w:pPr>
        <w:autoSpaceDE w:val="0"/>
        <w:autoSpaceDN w:val="0"/>
        <w:adjustRightInd w:val="0"/>
        <w:spacing w:after="0" w:line="240" w:lineRule="auto"/>
        <w:rPr>
          <w:rFonts w:ascii="Courier New" w:hAnsi="Courier New" w:cs="Courier New"/>
          <w:b/>
          <w:bCs/>
          <w:sz w:val="40"/>
          <w:szCs w:val="40"/>
        </w:rPr>
      </w:pPr>
      <w:r w:rsidRPr="007D1C6C">
        <w:rPr>
          <w:rFonts w:ascii="Courier New" w:hAnsi="Courier New" w:cs="Courier New"/>
          <w:b/>
          <w:bCs/>
          <w:sz w:val="40"/>
          <w:szCs w:val="40"/>
        </w:rPr>
        <w:t>title: Mini-Lecture 3.3 -- Energy demand in MUSE</w:t>
      </w:r>
    </w:p>
    <w:p w14:paraId="0D0AC0E7"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7097163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Energy demand</w:t>
      </w:r>
    </w:p>
    <w:p w14:paraId="6F3B191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MUSE</w:t>
      </w:r>
    </w:p>
    <w:p w14:paraId="493E3F5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7410475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2F8EB06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t>
      </w:r>
    </w:p>
    <w:p w14:paraId="1012FFF8" w14:textId="77777777" w:rsidR="007D1C6C" w:rsidRDefault="007D1C6C" w:rsidP="007D1C6C">
      <w:pPr>
        <w:autoSpaceDE w:val="0"/>
        <w:autoSpaceDN w:val="0"/>
        <w:adjustRightInd w:val="0"/>
        <w:spacing w:after="0" w:line="240" w:lineRule="auto"/>
        <w:rPr>
          <w:rFonts w:ascii="Courier New" w:hAnsi="Courier New" w:cs="Courier New"/>
        </w:rPr>
      </w:pPr>
    </w:p>
    <w:p w14:paraId="43F293A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Short description</w:t>
      </w:r>
    </w:p>
    <w:p w14:paraId="4C1831BB" w14:textId="77777777" w:rsidR="007D1C6C" w:rsidRDefault="007D1C6C" w:rsidP="007D1C6C">
      <w:pPr>
        <w:autoSpaceDE w:val="0"/>
        <w:autoSpaceDN w:val="0"/>
        <w:adjustRightInd w:val="0"/>
        <w:spacing w:after="0" w:line="240" w:lineRule="auto"/>
        <w:rPr>
          <w:rFonts w:ascii="Courier New" w:hAnsi="Courier New" w:cs="Courier New"/>
        </w:rPr>
      </w:pPr>
    </w:p>
    <w:p w14:paraId="5738C3A0" w14:textId="4B3AD15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Following mini-lecture 3.2, this mini-lecture provides an insight into how to model </w:t>
      </w:r>
      <w:commentRangeStart w:id="80"/>
      <w:r>
        <w:rPr>
          <w:rFonts w:ascii="Courier New" w:hAnsi="Courier New" w:cs="Courier New"/>
        </w:rPr>
        <w:t xml:space="preserve">service demand </w:t>
      </w:r>
      <w:commentRangeEnd w:id="80"/>
      <w:r w:rsidR="00AC27CE">
        <w:rPr>
          <w:rStyle w:val="CommentReference"/>
        </w:rPr>
        <w:commentReference w:id="80"/>
      </w:r>
      <w:r>
        <w:rPr>
          <w:rFonts w:ascii="Courier New" w:hAnsi="Courier New" w:cs="Courier New"/>
        </w:rPr>
        <w:t xml:space="preserve">within MUSE. There are two possible methods to model service demand in MUSE, from user input and by correlation. In this </w:t>
      </w:r>
      <w:ins w:id="81" w:author="Simon Patterson" w:date="2022-03-03T22:35:00Z">
        <w:r w:rsidR="009B3A33">
          <w:rPr>
            <w:rFonts w:ascii="Courier New" w:hAnsi="Courier New" w:cs="Courier New"/>
          </w:rPr>
          <w:t>mini-</w:t>
        </w:r>
      </w:ins>
      <w:r>
        <w:rPr>
          <w:rFonts w:ascii="Courier New" w:hAnsi="Courier New" w:cs="Courier New"/>
        </w:rPr>
        <w:t>lecture we will learn what the difference is between these.</w:t>
      </w:r>
    </w:p>
    <w:p w14:paraId="37B5B228" w14:textId="77777777" w:rsidR="007D1C6C" w:rsidRDefault="007D1C6C" w:rsidP="007D1C6C">
      <w:pPr>
        <w:autoSpaceDE w:val="0"/>
        <w:autoSpaceDN w:val="0"/>
        <w:adjustRightInd w:val="0"/>
        <w:spacing w:after="0" w:line="240" w:lineRule="auto"/>
        <w:rPr>
          <w:rFonts w:ascii="Courier New" w:hAnsi="Courier New" w:cs="Courier New"/>
        </w:rPr>
      </w:pPr>
    </w:p>
    <w:p w14:paraId="50808AF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6E60D94F" w14:textId="77777777" w:rsidR="007D1C6C" w:rsidRDefault="007D1C6C" w:rsidP="007D1C6C">
      <w:pPr>
        <w:autoSpaceDE w:val="0"/>
        <w:autoSpaceDN w:val="0"/>
        <w:adjustRightInd w:val="0"/>
        <w:spacing w:after="0" w:line="240" w:lineRule="auto"/>
        <w:rPr>
          <w:rFonts w:ascii="Courier New" w:hAnsi="Courier New" w:cs="Courier New"/>
        </w:rPr>
      </w:pPr>
    </w:p>
    <w:p w14:paraId="147D9DE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Understand how to input exogenous service demand</w:t>
      </w:r>
    </w:p>
    <w:p w14:paraId="321F06C6"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Understand what service demand by correlation is</w:t>
      </w:r>
    </w:p>
    <w:p w14:paraId="6B53B6B0" w14:textId="77777777" w:rsidR="007D1C6C" w:rsidRDefault="007D1C6C" w:rsidP="007D1C6C">
      <w:pPr>
        <w:autoSpaceDE w:val="0"/>
        <w:autoSpaceDN w:val="0"/>
        <w:adjustRightInd w:val="0"/>
        <w:spacing w:after="0" w:line="240" w:lineRule="auto"/>
        <w:rPr>
          <w:rFonts w:ascii="Courier New" w:hAnsi="Courier New" w:cs="Courier New"/>
        </w:rPr>
      </w:pPr>
    </w:p>
    <w:p w14:paraId="0594793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Lecture content</w:t>
      </w:r>
    </w:p>
    <w:p w14:paraId="2BFA455D" w14:textId="77777777" w:rsidR="007D1C6C" w:rsidRDefault="007D1C6C" w:rsidP="007D1C6C">
      <w:pPr>
        <w:autoSpaceDE w:val="0"/>
        <w:autoSpaceDN w:val="0"/>
        <w:adjustRightInd w:val="0"/>
        <w:spacing w:after="0" w:line="240" w:lineRule="auto"/>
        <w:rPr>
          <w:rFonts w:ascii="Courier New" w:hAnsi="Courier New" w:cs="Courier New"/>
        </w:rPr>
      </w:pPr>
    </w:p>
    <w:p w14:paraId="3B43BE3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Service Demand</w:t>
      </w:r>
    </w:p>
    <w:p w14:paraId="30E58ED0" w14:textId="77777777" w:rsidR="007D1C6C" w:rsidRDefault="007D1C6C" w:rsidP="007D1C6C">
      <w:pPr>
        <w:autoSpaceDE w:val="0"/>
        <w:autoSpaceDN w:val="0"/>
        <w:adjustRightInd w:val="0"/>
        <w:spacing w:after="0" w:line="240" w:lineRule="auto"/>
        <w:rPr>
          <w:rFonts w:ascii="Courier New" w:hAnsi="Courier New" w:cs="Courier New"/>
        </w:rPr>
      </w:pPr>
    </w:p>
    <w:p w14:paraId="71A48FEF" w14:textId="0C2A21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A service demand is a term used to describe the consumption of energy by human activity. This could be, for instance, energy for lighting or cooking in the residential sector, personal vehicles in the transportation sector or machine usage in the industrial sector. The service demand drives the entire energy </w:t>
      </w:r>
      <w:del w:id="82" w:author="Simon Patterson" w:date="2022-03-03T22:36:00Z">
        <w:r w:rsidDel="0085049D">
          <w:rPr>
            <w:rFonts w:ascii="Courier New" w:hAnsi="Courier New" w:cs="Courier New"/>
          </w:rPr>
          <w:delText>sytem</w:delText>
        </w:r>
      </w:del>
      <w:ins w:id="83" w:author="Simon Patterson" w:date="2022-03-03T22:36:00Z">
        <w:r w:rsidR="0085049D">
          <w:rPr>
            <w:rFonts w:ascii="Courier New" w:hAnsi="Courier New" w:cs="Courier New"/>
          </w:rPr>
          <w:t>system</w:t>
        </w:r>
      </w:ins>
      <w:r>
        <w:rPr>
          <w:rFonts w:ascii="Courier New" w:hAnsi="Courier New" w:cs="Courier New"/>
        </w:rPr>
        <w:t>, and</w:t>
      </w:r>
      <w:ins w:id="84" w:author="Simon Patterson" w:date="2022-03-03T22:36:00Z">
        <w:r w:rsidR="0085049D">
          <w:rPr>
            <w:rFonts w:ascii="Courier New" w:hAnsi="Courier New" w:cs="Courier New"/>
          </w:rPr>
          <w:t xml:space="preserve"> it</w:t>
        </w:r>
      </w:ins>
      <w:r>
        <w:rPr>
          <w:rFonts w:ascii="Courier New" w:hAnsi="Courier New" w:cs="Courier New"/>
        </w:rPr>
        <w:t xml:space="preserve"> influences the total amount of energy used, the location</w:t>
      </w:r>
      <w:ins w:id="85" w:author="Simon Patterson" w:date="2022-03-03T22:36:00Z">
        <w:r w:rsidR="0085049D">
          <w:rPr>
            <w:rFonts w:ascii="Courier New" w:hAnsi="Courier New" w:cs="Courier New"/>
          </w:rPr>
          <w:t xml:space="preserve"> of use</w:t>
        </w:r>
      </w:ins>
      <w:r>
        <w:rPr>
          <w:rFonts w:ascii="Courier New" w:hAnsi="Courier New" w:cs="Courier New"/>
        </w:rPr>
        <w:t xml:space="preserve"> and the types of fuels used in the energy supply system. It also includes the characteristics of the </w:t>
      </w:r>
      <w:del w:id="86" w:author="Simon Patterson" w:date="2022-03-03T22:36:00Z">
        <w:r w:rsidDel="00263A29">
          <w:rPr>
            <w:rFonts w:ascii="Courier New" w:hAnsi="Courier New" w:cs="Courier New"/>
          </w:rPr>
          <w:delText xml:space="preserve">end </w:delText>
        </w:r>
      </w:del>
      <w:ins w:id="87" w:author="Simon Patterson" w:date="2022-03-03T22:36:00Z">
        <w:r w:rsidR="00263A29">
          <w:rPr>
            <w:rFonts w:ascii="Courier New" w:hAnsi="Courier New" w:cs="Courier New"/>
          </w:rPr>
          <w:t>end</w:t>
        </w:r>
        <w:r w:rsidR="00263A29">
          <w:rPr>
            <w:rFonts w:ascii="Courier New" w:hAnsi="Courier New" w:cs="Courier New"/>
          </w:rPr>
          <w:t>-</w:t>
        </w:r>
      </w:ins>
      <w:r>
        <w:rPr>
          <w:rFonts w:ascii="Courier New" w:hAnsi="Courier New" w:cs="Courier New"/>
        </w:rPr>
        <w:t xml:space="preserve">use technologies that consume energy. </w:t>
      </w:r>
    </w:p>
    <w:p w14:paraId="5132C3E0" w14:textId="77777777" w:rsidR="007D1C6C" w:rsidRDefault="007D1C6C" w:rsidP="007D1C6C">
      <w:pPr>
        <w:autoSpaceDE w:val="0"/>
        <w:autoSpaceDN w:val="0"/>
        <w:adjustRightInd w:val="0"/>
        <w:spacing w:after="0" w:line="240" w:lineRule="auto"/>
        <w:rPr>
          <w:rFonts w:ascii="Courier New" w:hAnsi="Courier New" w:cs="Courier New"/>
        </w:rPr>
      </w:pPr>
    </w:p>
    <w:p w14:paraId="2391528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Exogenous service demand</w:t>
      </w:r>
    </w:p>
    <w:p w14:paraId="1918AD76" w14:textId="77777777" w:rsidR="007D1C6C" w:rsidRDefault="007D1C6C" w:rsidP="007D1C6C">
      <w:pPr>
        <w:autoSpaceDE w:val="0"/>
        <w:autoSpaceDN w:val="0"/>
        <w:adjustRightInd w:val="0"/>
        <w:spacing w:after="0" w:line="240" w:lineRule="auto"/>
        <w:rPr>
          <w:rFonts w:ascii="Courier New" w:hAnsi="Courier New" w:cs="Courier New"/>
        </w:rPr>
      </w:pPr>
    </w:p>
    <w:p w14:paraId="62C35138" w14:textId="2E3D5EE6"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Within MUSE we must set the energy demand exogenously. That means that the model does not calculate how much the service demand is. Effectively, this means that the user must make an assumption on how much electricity is consumed in</w:t>
      </w:r>
      <w:ins w:id="88" w:author="Simon Patterson" w:date="2022-03-03T22:36:00Z">
        <w:r w:rsidR="003977F9">
          <w:rPr>
            <w:rFonts w:ascii="Courier New" w:hAnsi="Courier New" w:cs="Courier New"/>
          </w:rPr>
          <w:t>, for e</w:t>
        </w:r>
      </w:ins>
      <w:ins w:id="89" w:author="Simon Patterson" w:date="2022-03-03T22:37:00Z">
        <w:r w:rsidR="003977F9">
          <w:rPr>
            <w:rFonts w:ascii="Courier New" w:hAnsi="Courier New" w:cs="Courier New"/>
          </w:rPr>
          <w:t>xample,</w:t>
        </w:r>
      </w:ins>
      <w:r>
        <w:rPr>
          <w:rFonts w:ascii="Courier New" w:hAnsi="Courier New" w:cs="Courier New"/>
        </w:rPr>
        <w:t xml:space="preserve"> the residential sector for a particular region in the model.</w:t>
      </w:r>
    </w:p>
    <w:p w14:paraId="7A0FCAE0" w14:textId="77777777" w:rsidR="007D1C6C" w:rsidRDefault="007D1C6C" w:rsidP="007D1C6C">
      <w:pPr>
        <w:autoSpaceDE w:val="0"/>
        <w:autoSpaceDN w:val="0"/>
        <w:adjustRightInd w:val="0"/>
        <w:spacing w:after="0" w:line="240" w:lineRule="auto"/>
        <w:rPr>
          <w:rFonts w:ascii="Courier New" w:hAnsi="Courier New" w:cs="Courier New"/>
        </w:rPr>
      </w:pPr>
    </w:p>
    <w:p w14:paraId="4AE6E50A" w14:textId="405F7935"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We can change this per scenario, </w:t>
      </w:r>
      <w:commentRangeStart w:id="90"/>
      <w:r>
        <w:rPr>
          <w:rFonts w:ascii="Courier New" w:hAnsi="Courier New" w:cs="Courier New"/>
        </w:rPr>
        <w:t>but these values will not change,</w:t>
      </w:r>
      <w:commentRangeEnd w:id="90"/>
      <w:r w:rsidR="0020109B">
        <w:rPr>
          <w:rStyle w:val="CommentReference"/>
        </w:rPr>
        <w:commentReference w:id="90"/>
      </w:r>
      <w:r>
        <w:rPr>
          <w:rFonts w:ascii="Courier New" w:hAnsi="Courier New" w:cs="Courier New"/>
        </w:rPr>
        <w:t xml:space="preserve"> even if the price for all fuels increase</w:t>
      </w:r>
      <w:ins w:id="91" w:author="Simon Patterson" w:date="2022-03-03T22:38:00Z">
        <w:r w:rsidR="00626332">
          <w:rPr>
            <w:rFonts w:ascii="Courier New" w:hAnsi="Courier New" w:cs="Courier New"/>
          </w:rPr>
          <w:t>s</w:t>
        </w:r>
      </w:ins>
      <w:r>
        <w:rPr>
          <w:rFonts w:ascii="Courier New" w:hAnsi="Courier New" w:cs="Courier New"/>
        </w:rPr>
        <w:t xml:space="preserve"> significantly, for instance. We are able to define the exogenous service demand by year, sector, region and timeslice.</w:t>
      </w:r>
    </w:p>
    <w:p w14:paraId="16ED9F9B" w14:textId="77777777" w:rsidR="007D1C6C" w:rsidRDefault="007D1C6C" w:rsidP="007D1C6C">
      <w:pPr>
        <w:autoSpaceDE w:val="0"/>
        <w:autoSpaceDN w:val="0"/>
        <w:adjustRightInd w:val="0"/>
        <w:spacing w:after="0" w:line="240" w:lineRule="auto"/>
        <w:rPr>
          <w:rFonts w:ascii="Courier New" w:hAnsi="Courier New" w:cs="Courier New"/>
        </w:rPr>
      </w:pPr>
    </w:p>
    <w:p w14:paraId="3510B129"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Service demand by correlation. </w:t>
      </w:r>
    </w:p>
    <w:p w14:paraId="5C69400B" w14:textId="77777777" w:rsidR="007D1C6C" w:rsidRDefault="007D1C6C" w:rsidP="007D1C6C">
      <w:pPr>
        <w:autoSpaceDE w:val="0"/>
        <w:autoSpaceDN w:val="0"/>
        <w:adjustRightInd w:val="0"/>
        <w:spacing w:after="0" w:line="240" w:lineRule="auto"/>
        <w:rPr>
          <w:rFonts w:ascii="Courier New" w:hAnsi="Courier New" w:cs="Courier New"/>
        </w:rPr>
      </w:pPr>
    </w:p>
    <w:p w14:paraId="4CCAD125" w14:textId="2201CB0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In the previous section we learnt about the exogenous service demand. That is, we can </w:t>
      </w:r>
      <w:del w:id="92" w:author="Simon Patterson" w:date="2022-03-03T22:38:00Z">
        <w:r w:rsidDel="00F737C4">
          <w:rPr>
            <w:rFonts w:ascii="Courier New" w:hAnsi="Courier New" w:cs="Courier New"/>
          </w:rPr>
          <w:delText>explicilty</w:delText>
        </w:r>
      </w:del>
      <w:ins w:id="93" w:author="Simon Patterson" w:date="2022-03-03T22:38:00Z">
        <w:r w:rsidR="00F737C4">
          <w:rPr>
            <w:rFonts w:ascii="Courier New" w:hAnsi="Courier New" w:cs="Courier New"/>
          </w:rPr>
          <w:t>explicitly</w:t>
        </w:r>
      </w:ins>
      <w:r>
        <w:rPr>
          <w:rFonts w:ascii="Courier New" w:hAnsi="Courier New" w:cs="Courier New"/>
        </w:rPr>
        <w:t xml:space="preserve"> specif</w:t>
      </w:r>
      <w:ins w:id="94" w:author="Simon Patterson" w:date="2022-03-03T22:39:00Z">
        <w:r w:rsidR="00950216">
          <w:rPr>
            <w:rFonts w:ascii="Courier New" w:hAnsi="Courier New" w:cs="Courier New"/>
          </w:rPr>
          <w:t>y</w:t>
        </w:r>
      </w:ins>
      <w:del w:id="95" w:author="Simon Patterson" w:date="2022-03-03T22:39:00Z">
        <w:r w:rsidDel="00950216">
          <w:rPr>
            <w:rFonts w:ascii="Courier New" w:hAnsi="Courier New" w:cs="Courier New"/>
          </w:rPr>
          <w:delText>ied</w:delText>
        </w:r>
      </w:del>
      <w:r>
        <w:rPr>
          <w:rFonts w:ascii="Courier New" w:hAnsi="Courier New" w:cs="Courier New"/>
        </w:rPr>
        <w:t xml:space="preserve"> what the demand would be per year, sector, region and timeslice. However, it may be the case that we do not know what the electricity demand is per year, especially in the future. We may instead </w:t>
      </w:r>
      <w:del w:id="96" w:author="Simon Patterson" w:date="2022-03-03T22:38:00Z">
        <w:r w:rsidDel="00F737C4">
          <w:rPr>
            <w:rFonts w:ascii="Courier New" w:hAnsi="Courier New" w:cs="Courier New"/>
          </w:rPr>
          <w:delText>clonclude</w:delText>
        </w:r>
      </w:del>
      <w:ins w:id="97" w:author="Simon Patterson" w:date="2022-03-03T22:38:00Z">
        <w:r w:rsidR="00F737C4">
          <w:rPr>
            <w:rFonts w:ascii="Courier New" w:hAnsi="Courier New" w:cs="Courier New"/>
          </w:rPr>
          <w:t>conclude</w:t>
        </w:r>
      </w:ins>
      <w:r>
        <w:rPr>
          <w:rFonts w:ascii="Courier New" w:hAnsi="Courier New" w:cs="Courier New"/>
        </w:rPr>
        <w:t xml:space="preserve"> that our electricity demand is a function of the GDP and population of a particular region, as previously discussed. </w:t>
      </w:r>
    </w:p>
    <w:p w14:paraId="1BC6488B" w14:textId="77777777" w:rsidR="007D1C6C" w:rsidRDefault="007D1C6C" w:rsidP="007D1C6C">
      <w:pPr>
        <w:autoSpaceDE w:val="0"/>
        <w:autoSpaceDN w:val="0"/>
        <w:adjustRightInd w:val="0"/>
        <w:spacing w:after="0" w:line="240" w:lineRule="auto"/>
        <w:rPr>
          <w:rFonts w:ascii="Courier New" w:hAnsi="Courier New" w:cs="Courier New"/>
        </w:rPr>
      </w:pPr>
    </w:p>
    <w:p w14:paraId="20D9B6A5" w14:textId="4F019A72"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To accommodate such a scenario, MUSE enables us to choose a </w:t>
      </w:r>
      <w:commentRangeStart w:id="98"/>
      <w:r>
        <w:rPr>
          <w:rFonts w:ascii="Courier New" w:hAnsi="Courier New" w:cs="Courier New"/>
        </w:rPr>
        <w:t xml:space="preserve">regression function </w:t>
      </w:r>
      <w:commentRangeEnd w:id="98"/>
      <w:r w:rsidR="00327066">
        <w:rPr>
          <w:rStyle w:val="CommentReference"/>
        </w:rPr>
        <w:commentReference w:id="98"/>
      </w:r>
      <w:r>
        <w:rPr>
          <w:rFonts w:ascii="Courier New" w:hAnsi="Courier New" w:cs="Courier New"/>
        </w:rPr>
        <w:t xml:space="preserve">that estimates service demands from GDP and population projections, which may be more </w:t>
      </w:r>
      <w:del w:id="99" w:author="Simon Patterson" w:date="2022-03-03T22:42:00Z">
        <w:r w:rsidDel="00016CF5">
          <w:rPr>
            <w:rFonts w:ascii="Courier New" w:hAnsi="Courier New" w:cs="Courier New"/>
          </w:rPr>
          <w:delText xml:space="preserve">certain </w:delText>
        </w:r>
      </w:del>
      <w:ins w:id="100" w:author="Simon Patterson" w:date="2022-03-03T22:42:00Z">
        <w:r w:rsidR="00016CF5">
          <w:rPr>
            <w:rFonts w:ascii="Courier New" w:hAnsi="Courier New" w:cs="Courier New"/>
          </w:rPr>
          <w:t xml:space="preserve">predictable or </w:t>
        </w:r>
      </w:ins>
      <w:ins w:id="101" w:author="Simon Patterson" w:date="2022-03-03T22:43:00Z">
        <w:r w:rsidR="00AC1191">
          <w:rPr>
            <w:rFonts w:ascii="Courier New" w:hAnsi="Courier New" w:cs="Courier New"/>
          </w:rPr>
          <w:t>have more accessible data</w:t>
        </w:r>
      </w:ins>
      <w:ins w:id="102" w:author="Simon Patterson" w:date="2022-03-03T22:42:00Z">
        <w:r w:rsidR="00016CF5">
          <w:rPr>
            <w:rFonts w:ascii="Courier New" w:hAnsi="Courier New" w:cs="Courier New"/>
          </w:rPr>
          <w:t xml:space="preserve"> </w:t>
        </w:r>
      </w:ins>
      <w:r>
        <w:rPr>
          <w:rFonts w:ascii="Courier New" w:hAnsi="Courier New" w:cs="Courier New"/>
        </w:rPr>
        <w:t>in your case.</w:t>
      </w:r>
    </w:p>
    <w:p w14:paraId="5B40899E" w14:textId="77777777" w:rsidR="007D1C6C" w:rsidRDefault="007D1C6C" w:rsidP="007D1C6C">
      <w:pPr>
        <w:autoSpaceDE w:val="0"/>
        <w:autoSpaceDN w:val="0"/>
        <w:adjustRightInd w:val="0"/>
        <w:spacing w:after="0" w:line="240" w:lineRule="auto"/>
        <w:rPr>
          <w:rFonts w:ascii="Courier New" w:hAnsi="Courier New" w:cs="Courier New"/>
        </w:rPr>
      </w:pPr>
    </w:p>
    <w:p w14:paraId="55EC5CA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Sources for energy demand data</w:t>
      </w:r>
    </w:p>
    <w:p w14:paraId="67AB1582" w14:textId="77777777" w:rsidR="007D1C6C" w:rsidRDefault="007D1C6C" w:rsidP="007D1C6C">
      <w:pPr>
        <w:autoSpaceDE w:val="0"/>
        <w:autoSpaceDN w:val="0"/>
        <w:adjustRightInd w:val="0"/>
        <w:spacing w:after="0" w:line="240" w:lineRule="auto"/>
        <w:rPr>
          <w:rFonts w:ascii="Courier New" w:hAnsi="Courier New" w:cs="Courier New"/>
        </w:rPr>
      </w:pPr>
    </w:p>
    <w:p w14:paraId="296507D3" w14:textId="4D8190FB"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We can get</w:t>
      </w:r>
      <w:ins w:id="103" w:author="Simon Patterson" w:date="2022-03-03T22:52:00Z">
        <w:r w:rsidR="0086240C">
          <w:rPr>
            <w:rFonts w:ascii="Courier New" w:hAnsi="Courier New" w:cs="Courier New"/>
          </w:rPr>
          <w:t xml:space="preserve"> publicly available</w:t>
        </w:r>
      </w:ins>
      <w:r>
        <w:rPr>
          <w:rFonts w:ascii="Courier New" w:hAnsi="Courier New" w:cs="Courier New"/>
        </w:rPr>
        <w:t xml:space="preserve"> energy balance data and/or demand projections from the following sources:</w:t>
      </w:r>
    </w:p>
    <w:p w14:paraId="23E9FD33" w14:textId="77777777" w:rsidR="007D1C6C" w:rsidRDefault="007D1C6C" w:rsidP="007D1C6C">
      <w:pPr>
        <w:autoSpaceDE w:val="0"/>
        <w:autoSpaceDN w:val="0"/>
        <w:adjustRightInd w:val="0"/>
        <w:spacing w:after="0" w:line="240" w:lineRule="auto"/>
        <w:rPr>
          <w:rFonts w:ascii="Courier New" w:hAnsi="Courier New" w:cs="Courier New"/>
        </w:rPr>
      </w:pPr>
    </w:p>
    <w:p w14:paraId="62A3554F" w14:textId="77777777" w:rsidR="007D1C6C" w:rsidRDefault="007D1C6C" w:rsidP="007D1C6C">
      <w:pPr>
        <w:autoSpaceDE w:val="0"/>
        <w:autoSpaceDN w:val="0"/>
        <w:adjustRightInd w:val="0"/>
        <w:spacing w:after="0" w:line="240" w:lineRule="auto"/>
        <w:rPr>
          <w:rFonts w:ascii="Courier New" w:hAnsi="Courier New" w:cs="Courier New"/>
        </w:rPr>
      </w:pPr>
      <w:commentRangeStart w:id="104"/>
      <w:r>
        <w:rPr>
          <w:rFonts w:ascii="Courier New" w:hAnsi="Courier New" w:cs="Courier New"/>
        </w:rPr>
        <w:t>- International Energy Agency</w:t>
      </w:r>
    </w:p>
    <w:p w14:paraId="2F0C91F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International Renewable Energy Agency</w:t>
      </w:r>
    </w:p>
    <w:p w14:paraId="10496C08"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United Nations Statistics</w:t>
      </w:r>
    </w:p>
    <w:p w14:paraId="6BC22F91"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Asia-Pacific Economic Cooperation</w:t>
      </w:r>
      <w:commentRangeEnd w:id="104"/>
      <w:r w:rsidR="00AC1191">
        <w:rPr>
          <w:rStyle w:val="CommentReference"/>
        </w:rPr>
        <w:commentReference w:id="104"/>
      </w:r>
    </w:p>
    <w:p w14:paraId="13A7C484" w14:textId="77777777" w:rsidR="007D1C6C" w:rsidRDefault="007D1C6C" w:rsidP="007D1C6C">
      <w:pPr>
        <w:autoSpaceDE w:val="0"/>
        <w:autoSpaceDN w:val="0"/>
        <w:adjustRightInd w:val="0"/>
        <w:spacing w:after="0" w:line="240" w:lineRule="auto"/>
        <w:rPr>
          <w:rFonts w:ascii="Courier New" w:hAnsi="Courier New" w:cs="Courier New"/>
        </w:rPr>
      </w:pPr>
    </w:p>
    <w:p w14:paraId="262AB2BA" w14:textId="7AD193FD"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Energy balances tell us the amount that each </w:t>
      </w:r>
      <w:commentRangeStart w:id="105"/>
      <w:r>
        <w:rPr>
          <w:rFonts w:ascii="Courier New" w:hAnsi="Courier New" w:cs="Courier New"/>
        </w:rPr>
        <w:t xml:space="preserve">commodity </w:t>
      </w:r>
      <w:commentRangeEnd w:id="105"/>
      <w:r w:rsidR="00FA2D7A">
        <w:rPr>
          <w:rStyle w:val="CommentReference"/>
        </w:rPr>
        <w:commentReference w:id="105"/>
      </w:r>
      <w:r>
        <w:rPr>
          <w:rFonts w:ascii="Courier New" w:hAnsi="Courier New" w:cs="Courier New"/>
        </w:rPr>
        <w:t xml:space="preserve">is used </w:t>
      </w:r>
      <w:del w:id="106" w:author="Simon Patterson" w:date="2022-03-03T22:44:00Z">
        <w:r w:rsidDel="00F70413">
          <w:rPr>
            <w:rFonts w:ascii="Courier New" w:hAnsi="Courier New" w:cs="Courier New"/>
          </w:rPr>
          <w:delText xml:space="preserve">by </w:delText>
        </w:r>
      </w:del>
      <w:ins w:id="107" w:author="Simon Patterson" w:date="2022-03-03T22:44:00Z">
        <w:r w:rsidR="00F70413">
          <w:rPr>
            <w:rFonts w:ascii="Courier New" w:hAnsi="Courier New" w:cs="Courier New"/>
          </w:rPr>
          <w:t>in</w:t>
        </w:r>
        <w:r w:rsidR="00F70413">
          <w:rPr>
            <w:rFonts w:ascii="Courier New" w:hAnsi="Courier New" w:cs="Courier New"/>
          </w:rPr>
          <w:t xml:space="preserve"> </w:t>
        </w:r>
      </w:ins>
      <w:r>
        <w:rPr>
          <w:rFonts w:ascii="Courier New" w:hAnsi="Courier New" w:cs="Courier New"/>
        </w:rPr>
        <w:t xml:space="preserve">a country or region in a given year. This is usually broken down by sector. </w:t>
      </w:r>
      <w:del w:id="108" w:author="Simon Patterson" w:date="2022-03-03T22:51:00Z">
        <w:r w:rsidDel="00484D61">
          <w:rPr>
            <w:rFonts w:ascii="Courier New" w:hAnsi="Courier New" w:cs="Courier New"/>
          </w:rPr>
          <w:delText xml:space="preserve">Several organisations produce energy balance data that </w:delText>
        </w:r>
      </w:del>
      <w:del w:id="109" w:author="Simon Patterson" w:date="2022-03-03T22:50:00Z">
        <w:r w:rsidDel="009770F9">
          <w:rPr>
            <w:rFonts w:ascii="Courier New" w:hAnsi="Courier New" w:cs="Courier New"/>
          </w:rPr>
          <w:delText xml:space="preserve">is </w:delText>
        </w:r>
      </w:del>
      <w:del w:id="110" w:author="Simon Patterson" w:date="2022-03-03T22:51:00Z">
        <w:r w:rsidDel="00484D61">
          <w:rPr>
            <w:rFonts w:ascii="Courier New" w:hAnsi="Courier New" w:cs="Courier New"/>
          </w:rPr>
          <w:delText>publicly available, such as the International Energy Agency.</w:delText>
        </w:r>
      </w:del>
    </w:p>
    <w:p w14:paraId="4F175AF1" w14:textId="77777777" w:rsidR="007D1C6C" w:rsidRDefault="007D1C6C" w:rsidP="007D1C6C">
      <w:pPr>
        <w:autoSpaceDE w:val="0"/>
        <w:autoSpaceDN w:val="0"/>
        <w:adjustRightInd w:val="0"/>
        <w:spacing w:after="0" w:line="240" w:lineRule="auto"/>
        <w:rPr>
          <w:rFonts w:ascii="Courier New" w:hAnsi="Courier New" w:cs="Courier New"/>
        </w:rPr>
      </w:pPr>
    </w:p>
    <w:p w14:paraId="4E08B36E" w14:textId="77777777" w:rsidR="007D1C6C" w:rsidRDefault="007D1C6C" w:rsidP="007D1C6C">
      <w:pPr>
        <w:autoSpaceDE w:val="0"/>
        <w:autoSpaceDN w:val="0"/>
        <w:adjustRightInd w:val="0"/>
        <w:spacing w:after="0" w:line="240" w:lineRule="auto"/>
        <w:rPr>
          <w:rFonts w:ascii="Courier New" w:hAnsi="Courier New" w:cs="Courier New"/>
        </w:rPr>
      </w:pPr>
    </w:p>
    <w:p w14:paraId="3ED861AC"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0E27CDBE" w14:textId="77777777" w:rsidR="007D1C6C" w:rsidRDefault="007D1C6C" w:rsidP="007D1C6C">
      <w:pPr>
        <w:autoSpaceDE w:val="0"/>
        <w:autoSpaceDN w:val="0"/>
        <w:adjustRightInd w:val="0"/>
        <w:spacing w:after="0" w:line="240" w:lineRule="auto"/>
        <w:rPr>
          <w:rFonts w:ascii="Courier New" w:hAnsi="Courier New" w:cs="Courier New"/>
        </w:rPr>
      </w:pPr>
    </w:p>
    <w:p w14:paraId="280CA5B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In this mini-lecture we introduced service demands, and the way we can input these into MUSE. The two ways we can input service demands are:</w:t>
      </w:r>
    </w:p>
    <w:p w14:paraId="083E90C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Exogenous service demand</w:t>
      </w:r>
    </w:p>
    <w:p w14:paraId="63453C0B"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Service demand by correlation</w:t>
      </w:r>
    </w:p>
    <w:p w14:paraId="721D67B5" w14:textId="77777777" w:rsidR="007D1C6C" w:rsidRDefault="007D1C6C" w:rsidP="007D1C6C">
      <w:pPr>
        <w:autoSpaceDE w:val="0"/>
        <w:autoSpaceDN w:val="0"/>
        <w:adjustRightInd w:val="0"/>
        <w:spacing w:after="0" w:line="240" w:lineRule="auto"/>
        <w:rPr>
          <w:rFonts w:ascii="Courier New" w:hAnsi="Courier New" w:cs="Courier New"/>
        </w:rPr>
      </w:pPr>
    </w:p>
    <w:p w14:paraId="6D20724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We also learned where we can get energy data from for various countries.</w:t>
      </w:r>
    </w:p>
    <w:p w14:paraId="10CDF561" w14:textId="77777777" w:rsidR="007D1C6C" w:rsidRDefault="007D1C6C" w:rsidP="007D1C6C">
      <w:pPr>
        <w:autoSpaceDE w:val="0"/>
        <w:autoSpaceDN w:val="0"/>
        <w:adjustRightInd w:val="0"/>
        <w:spacing w:after="0" w:line="240" w:lineRule="auto"/>
        <w:rPr>
          <w:rFonts w:ascii="Courier New" w:hAnsi="Courier New" w:cs="Courier New"/>
        </w:rPr>
      </w:pPr>
    </w:p>
    <w:p w14:paraId="484B3206" w14:textId="1118959E"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In the hands-on we will see how we can actually do this within MUSE.</w:t>
      </w:r>
    </w:p>
    <w:p w14:paraId="7730888A" w14:textId="1BF3148A" w:rsidR="007D1C6C" w:rsidRDefault="007D1C6C" w:rsidP="007D1C6C">
      <w:pPr>
        <w:autoSpaceDE w:val="0"/>
        <w:autoSpaceDN w:val="0"/>
        <w:adjustRightInd w:val="0"/>
        <w:spacing w:after="0" w:line="240" w:lineRule="auto"/>
        <w:rPr>
          <w:rFonts w:ascii="Courier New" w:hAnsi="Courier New" w:cs="Courier New"/>
        </w:rPr>
      </w:pPr>
    </w:p>
    <w:p w14:paraId="0B621677" w14:textId="4D04994A" w:rsidR="007D1C6C" w:rsidRDefault="007D1C6C" w:rsidP="007D1C6C">
      <w:pPr>
        <w:autoSpaceDE w:val="0"/>
        <w:autoSpaceDN w:val="0"/>
        <w:adjustRightInd w:val="0"/>
        <w:spacing w:after="0" w:line="240" w:lineRule="auto"/>
        <w:rPr>
          <w:rFonts w:ascii="Courier New" w:hAnsi="Courier New" w:cs="Courier New"/>
        </w:rPr>
      </w:pPr>
    </w:p>
    <w:p w14:paraId="44797F5A" w14:textId="041786E0" w:rsidR="007D1C6C" w:rsidRDefault="007D1C6C" w:rsidP="007D1C6C">
      <w:pPr>
        <w:autoSpaceDE w:val="0"/>
        <w:autoSpaceDN w:val="0"/>
        <w:adjustRightInd w:val="0"/>
        <w:spacing w:after="0" w:line="240" w:lineRule="auto"/>
        <w:rPr>
          <w:rFonts w:ascii="Courier New" w:hAnsi="Courier New" w:cs="Courier New"/>
        </w:rPr>
      </w:pPr>
    </w:p>
    <w:p w14:paraId="159DF76D" w14:textId="747B66D4" w:rsidR="007D1C6C" w:rsidRDefault="007D1C6C">
      <w:pPr>
        <w:rPr>
          <w:rFonts w:ascii="Courier New" w:hAnsi="Courier New" w:cs="Courier New"/>
        </w:rPr>
      </w:pPr>
      <w:r>
        <w:rPr>
          <w:rFonts w:ascii="Courier New" w:hAnsi="Courier New" w:cs="Courier New"/>
        </w:rPr>
        <w:br w:type="page"/>
      </w:r>
    </w:p>
    <w:p w14:paraId="3D24C2A9" w14:textId="77777777" w:rsidR="007D1C6C" w:rsidRDefault="007D1C6C" w:rsidP="007D1C6C">
      <w:pPr>
        <w:autoSpaceDE w:val="0"/>
        <w:autoSpaceDN w:val="0"/>
        <w:adjustRightInd w:val="0"/>
        <w:spacing w:after="0" w:line="240" w:lineRule="auto"/>
        <w:rPr>
          <w:rFonts w:ascii="Courier New" w:hAnsi="Courier New" w:cs="Courier New"/>
        </w:rPr>
      </w:pPr>
    </w:p>
    <w:p w14:paraId="55ECF56C"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t>
      </w:r>
    </w:p>
    <w:p w14:paraId="7E901383" w14:textId="329202C3" w:rsidR="007D1C6C" w:rsidRPr="007D1C6C" w:rsidRDefault="007D1C6C" w:rsidP="007D1C6C">
      <w:pPr>
        <w:autoSpaceDE w:val="0"/>
        <w:autoSpaceDN w:val="0"/>
        <w:adjustRightInd w:val="0"/>
        <w:spacing w:after="0" w:line="240" w:lineRule="auto"/>
        <w:rPr>
          <w:rFonts w:ascii="Courier New" w:hAnsi="Courier New" w:cs="Courier New"/>
          <w:b/>
          <w:bCs/>
          <w:sz w:val="40"/>
          <w:szCs w:val="40"/>
        </w:rPr>
      </w:pPr>
      <w:r w:rsidRPr="007D1C6C">
        <w:rPr>
          <w:rFonts w:ascii="Courier New" w:hAnsi="Courier New" w:cs="Courier New"/>
          <w:b/>
          <w:bCs/>
          <w:sz w:val="40"/>
          <w:szCs w:val="40"/>
        </w:rPr>
        <w:t>title: "Mini-Lecture 3.4</w:t>
      </w:r>
      <w:ins w:id="111" w:author="Simon Patterson" w:date="2022-03-03T21:34:00Z">
        <w:r>
          <w:rPr>
            <w:rFonts w:ascii="Courier New" w:hAnsi="Courier New" w:cs="Courier New"/>
            <w:b/>
            <w:bCs/>
            <w:sz w:val="40"/>
            <w:szCs w:val="40"/>
          </w:rPr>
          <w:t xml:space="preserve"> -</w:t>
        </w:r>
      </w:ins>
      <w:r w:rsidRPr="007D1C6C">
        <w:rPr>
          <w:rFonts w:ascii="Courier New" w:hAnsi="Courier New" w:cs="Courier New"/>
          <w:b/>
          <w:bCs/>
          <w:sz w:val="40"/>
          <w:szCs w:val="40"/>
        </w:rPr>
        <w:t>- Demand examples and units"</w:t>
      </w:r>
    </w:p>
    <w:p w14:paraId="78497C47"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36319B0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Infrastructure performance</w:t>
      </w:r>
    </w:p>
    <w:p w14:paraId="2814BF99"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3F070D9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0CA094B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t>
      </w:r>
    </w:p>
    <w:p w14:paraId="077557C5" w14:textId="77777777" w:rsidR="007D1C6C" w:rsidRDefault="007D1C6C" w:rsidP="007D1C6C">
      <w:pPr>
        <w:autoSpaceDE w:val="0"/>
        <w:autoSpaceDN w:val="0"/>
        <w:adjustRightInd w:val="0"/>
        <w:spacing w:after="0" w:line="240" w:lineRule="auto"/>
        <w:rPr>
          <w:rFonts w:ascii="Courier New" w:hAnsi="Courier New" w:cs="Courier New"/>
        </w:rPr>
      </w:pPr>
    </w:p>
    <w:p w14:paraId="3BB4D1A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Short description</w:t>
      </w:r>
    </w:p>
    <w:p w14:paraId="22DB7FCF" w14:textId="77777777" w:rsidR="007D1C6C" w:rsidRDefault="007D1C6C" w:rsidP="007D1C6C">
      <w:pPr>
        <w:autoSpaceDE w:val="0"/>
        <w:autoSpaceDN w:val="0"/>
        <w:adjustRightInd w:val="0"/>
        <w:spacing w:after="0" w:line="240" w:lineRule="auto"/>
        <w:rPr>
          <w:rFonts w:ascii="Courier New" w:hAnsi="Courier New" w:cs="Courier New"/>
        </w:rPr>
      </w:pPr>
    </w:p>
    <w:p w14:paraId="59C2EC02" w14:textId="01F714E4"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Mini-lecture 3.4 explains how we can use timeslices to approximate the real-world demand profile. We will look into the difference between power and energy. Finally, we</w:t>
      </w:r>
      <w:ins w:id="112" w:author="Simon Patterson" w:date="2022-03-03T22:53:00Z">
        <w:r w:rsidR="00EB0690">
          <w:rPr>
            <w:rFonts w:ascii="Courier New" w:hAnsi="Courier New" w:cs="Courier New"/>
          </w:rPr>
          <w:t xml:space="preserve"> </w:t>
        </w:r>
      </w:ins>
      <w:del w:id="113" w:author="Simon Patterson" w:date="2022-03-03T22:53:00Z">
        <w:r w:rsidDel="00EB0690">
          <w:rPr>
            <w:rFonts w:ascii="Courier New" w:hAnsi="Courier New" w:cs="Courier New"/>
          </w:rPr>
          <w:delText xml:space="preserve">'ll </w:delText>
        </w:r>
      </w:del>
      <w:ins w:id="114" w:author="Simon Patterson" w:date="2022-03-03T22:53:00Z">
        <w:r w:rsidR="00EB0690">
          <w:rPr>
            <w:rFonts w:ascii="Courier New" w:hAnsi="Courier New" w:cs="Courier New"/>
          </w:rPr>
          <w:t>wi</w:t>
        </w:r>
        <w:r w:rsidR="00EB0690">
          <w:rPr>
            <w:rFonts w:ascii="Courier New" w:hAnsi="Courier New" w:cs="Courier New"/>
          </w:rPr>
          <w:t xml:space="preserve">ll </w:t>
        </w:r>
      </w:ins>
      <w:r>
        <w:rPr>
          <w:rFonts w:ascii="Courier New" w:hAnsi="Courier New" w:cs="Courier New"/>
        </w:rPr>
        <w:t xml:space="preserve">learn how to convert units to ensure we are consistent within MUSE. </w:t>
      </w:r>
    </w:p>
    <w:p w14:paraId="25E4F154" w14:textId="77777777" w:rsidR="007D1C6C" w:rsidRDefault="007D1C6C" w:rsidP="007D1C6C">
      <w:pPr>
        <w:autoSpaceDE w:val="0"/>
        <w:autoSpaceDN w:val="0"/>
        <w:adjustRightInd w:val="0"/>
        <w:spacing w:after="0" w:line="240" w:lineRule="auto"/>
        <w:rPr>
          <w:rFonts w:ascii="Courier New" w:hAnsi="Courier New" w:cs="Courier New"/>
        </w:rPr>
      </w:pPr>
    </w:p>
    <w:p w14:paraId="5B0AECDE"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4D2DFA2F" w14:textId="77777777" w:rsidR="007D1C6C" w:rsidRDefault="007D1C6C" w:rsidP="007D1C6C">
      <w:pPr>
        <w:autoSpaceDE w:val="0"/>
        <w:autoSpaceDN w:val="0"/>
        <w:adjustRightInd w:val="0"/>
        <w:spacing w:after="0" w:line="240" w:lineRule="auto"/>
        <w:rPr>
          <w:rFonts w:ascii="Courier New" w:hAnsi="Courier New" w:cs="Courier New"/>
        </w:rPr>
      </w:pPr>
    </w:p>
    <w:p w14:paraId="77E3A86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Understand how timeslices can be used in the context of demand</w:t>
      </w:r>
    </w:p>
    <w:p w14:paraId="73BF59C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Understand the difference between power and energy</w:t>
      </w:r>
    </w:p>
    <w:p w14:paraId="0EE3ADD1"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Know the units to use within MUSE and how to convert these</w:t>
      </w:r>
    </w:p>
    <w:p w14:paraId="4F8FD6E8" w14:textId="77777777" w:rsidR="007D1C6C" w:rsidRDefault="007D1C6C" w:rsidP="007D1C6C">
      <w:pPr>
        <w:autoSpaceDE w:val="0"/>
        <w:autoSpaceDN w:val="0"/>
        <w:adjustRightInd w:val="0"/>
        <w:spacing w:after="0" w:line="240" w:lineRule="auto"/>
        <w:rPr>
          <w:rFonts w:ascii="Courier New" w:hAnsi="Courier New" w:cs="Courier New"/>
        </w:rPr>
      </w:pPr>
    </w:p>
    <w:p w14:paraId="5C34740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Demand profile</w:t>
      </w:r>
    </w:p>
    <w:p w14:paraId="6353D9AD" w14:textId="77777777" w:rsidR="007D1C6C" w:rsidRDefault="007D1C6C" w:rsidP="007D1C6C">
      <w:pPr>
        <w:autoSpaceDE w:val="0"/>
        <w:autoSpaceDN w:val="0"/>
        <w:adjustRightInd w:val="0"/>
        <w:spacing w:after="0" w:line="240" w:lineRule="auto"/>
        <w:rPr>
          <w:rFonts w:ascii="Courier New" w:hAnsi="Courier New" w:cs="Courier New"/>
        </w:rPr>
      </w:pPr>
    </w:p>
    <w:p w14:paraId="22D2B756" w14:textId="1A3AA64B"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Figure 3.1.5 shown an example demand profile for electricity that could be used in MUSE. In this demand profile there are 96 bars</w:t>
      </w:r>
      <w:ins w:id="115" w:author="Simon Patterson" w:date="2022-03-03T22:54:00Z">
        <w:r w:rsidR="00BF7337">
          <w:rPr>
            <w:rFonts w:ascii="Courier New" w:hAnsi="Courier New" w:cs="Courier New"/>
          </w:rPr>
          <w:t>:</w:t>
        </w:r>
      </w:ins>
      <w:del w:id="116" w:author="Simon Patterson" w:date="2022-03-03T22:54:00Z">
        <w:r w:rsidDel="00BF7337">
          <w:rPr>
            <w:rFonts w:ascii="Courier New" w:hAnsi="Courier New" w:cs="Courier New"/>
          </w:rPr>
          <w:delText>.</w:delText>
        </w:r>
      </w:del>
      <w:r>
        <w:rPr>
          <w:rFonts w:ascii="Courier New" w:hAnsi="Courier New" w:cs="Courier New"/>
        </w:rPr>
        <w:t xml:space="preserve"> </w:t>
      </w:r>
      <w:del w:id="117" w:author="Simon Patterson" w:date="2022-03-03T22:54:00Z">
        <w:r w:rsidDel="00BF7337">
          <w:rPr>
            <w:rFonts w:ascii="Courier New" w:hAnsi="Courier New" w:cs="Courier New"/>
          </w:rPr>
          <w:delText xml:space="preserve">One </w:delText>
        </w:r>
      </w:del>
      <w:ins w:id="118" w:author="Simon Patterson" w:date="2022-03-03T22:54:00Z">
        <w:r w:rsidR="00BF7337">
          <w:rPr>
            <w:rFonts w:ascii="Courier New" w:hAnsi="Courier New" w:cs="Courier New"/>
          </w:rPr>
          <w:t>o</w:t>
        </w:r>
        <w:r w:rsidR="00BF7337">
          <w:rPr>
            <w:rFonts w:ascii="Courier New" w:hAnsi="Courier New" w:cs="Courier New"/>
          </w:rPr>
          <w:t xml:space="preserve">ne </w:t>
        </w:r>
      </w:ins>
      <w:r>
        <w:rPr>
          <w:rFonts w:ascii="Courier New" w:hAnsi="Courier New" w:cs="Courier New"/>
        </w:rPr>
        <w:t xml:space="preserve">for each of the timeslices used in MUSE. These timeslices are split into 12 different sections </w:t>
      </w:r>
      <w:commentRangeStart w:id="119"/>
      <w:r>
        <w:rPr>
          <w:rFonts w:ascii="Courier New" w:hAnsi="Courier New" w:cs="Courier New"/>
        </w:rPr>
        <w:t>- seasonal</w:t>
      </w:r>
      <w:commentRangeEnd w:id="119"/>
      <w:r w:rsidR="004F5A78">
        <w:rPr>
          <w:rStyle w:val="CommentReference"/>
        </w:rPr>
        <w:commentReference w:id="119"/>
      </w:r>
      <w:r>
        <w:rPr>
          <w:rFonts w:ascii="Courier New" w:hAnsi="Courier New" w:cs="Courier New"/>
        </w:rPr>
        <w:t xml:space="preserve"> and into day and night. The demand profile is used to represent the proportion of demand </w:t>
      </w:r>
      <w:del w:id="120" w:author="Simon Patterson" w:date="2022-03-03T22:56:00Z">
        <w:r w:rsidDel="002215DE">
          <w:rPr>
            <w:rFonts w:ascii="Courier New" w:hAnsi="Courier New" w:cs="Courier New"/>
          </w:rPr>
          <w:delText>occuring</w:delText>
        </w:r>
      </w:del>
      <w:ins w:id="121" w:author="Simon Patterson" w:date="2022-03-03T22:56:00Z">
        <w:r w:rsidR="002215DE">
          <w:rPr>
            <w:rFonts w:ascii="Courier New" w:hAnsi="Courier New" w:cs="Courier New"/>
          </w:rPr>
          <w:t>occurring</w:t>
        </w:r>
      </w:ins>
      <w:r>
        <w:rPr>
          <w:rFonts w:ascii="Courier New" w:hAnsi="Courier New" w:cs="Courier New"/>
        </w:rPr>
        <w:t xml:space="preserve"> in each timeslice. </w:t>
      </w:r>
    </w:p>
    <w:p w14:paraId="08D030E4" w14:textId="77777777" w:rsidR="007D1C6C" w:rsidRDefault="007D1C6C" w:rsidP="007D1C6C">
      <w:pPr>
        <w:autoSpaceDE w:val="0"/>
        <w:autoSpaceDN w:val="0"/>
        <w:adjustRightInd w:val="0"/>
        <w:spacing w:after="0" w:line="240" w:lineRule="auto"/>
        <w:rPr>
          <w:rFonts w:ascii="Courier New" w:hAnsi="Courier New" w:cs="Courier New"/>
        </w:rPr>
      </w:pPr>
    </w:p>
    <w:p w14:paraId="35F05BB8"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![](assets/Figure_3.1.5.png){width=100%}</w:t>
      </w:r>
    </w:p>
    <w:p w14:paraId="60FB60DB" w14:textId="77777777" w:rsidR="007D1C6C" w:rsidRDefault="007D1C6C" w:rsidP="007D1C6C">
      <w:pPr>
        <w:autoSpaceDE w:val="0"/>
        <w:autoSpaceDN w:val="0"/>
        <w:adjustRightInd w:val="0"/>
        <w:spacing w:after="0" w:line="240" w:lineRule="auto"/>
        <w:rPr>
          <w:rFonts w:ascii="Courier New" w:hAnsi="Courier New" w:cs="Courier New"/>
        </w:rPr>
      </w:pPr>
    </w:p>
    <w:p w14:paraId="26BFA88C" w14:textId="5E19914D"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**Figure 3.</w:t>
      </w:r>
      <w:del w:id="122" w:author="Simon Patterson" w:date="2022-03-03T23:16:00Z">
        <w:r w:rsidDel="00873845">
          <w:rPr>
            <w:rFonts w:ascii="Courier New" w:hAnsi="Courier New" w:cs="Courier New"/>
          </w:rPr>
          <w:delText>1</w:delText>
        </w:r>
      </w:del>
      <w:ins w:id="123" w:author="Simon Patterson" w:date="2022-03-03T23:16:00Z">
        <w:r w:rsidR="00873845">
          <w:rPr>
            <w:rFonts w:ascii="Courier New" w:hAnsi="Courier New" w:cs="Courier New"/>
          </w:rPr>
          <w:t>4</w:t>
        </w:r>
      </w:ins>
      <w:r>
        <w:rPr>
          <w:rFonts w:ascii="Courier New" w:hAnsi="Courier New" w:cs="Courier New"/>
        </w:rPr>
        <w:t>.</w:t>
      </w:r>
      <w:del w:id="124" w:author="Simon Patterson" w:date="2022-03-03T23:16:00Z">
        <w:r w:rsidDel="00873845">
          <w:rPr>
            <w:rFonts w:ascii="Courier New" w:hAnsi="Courier New" w:cs="Courier New"/>
          </w:rPr>
          <w:delText>5</w:delText>
        </w:r>
      </w:del>
      <w:ins w:id="125" w:author="Simon Patterson" w:date="2022-03-03T23:16:00Z">
        <w:r w:rsidR="00873845">
          <w:rPr>
            <w:rFonts w:ascii="Courier New" w:hAnsi="Courier New" w:cs="Courier New"/>
          </w:rPr>
          <w:t>1</w:t>
        </w:r>
      </w:ins>
      <w:r>
        <w:rPr>
          <w:rFonts w:ascii="Courier New" w:hAnsi="Courier New" w:cs="Courier New"/>
        </w:rPr>
        <w:t>:** Example demand profile for MUSE</w:t>
      </w:r>
    </w:p>
    <w:p w14:paraId="21B1C76C" w14:textId="77777777" w:rsidR="007D1C6C" w:rsidRDefault="007D1C6C" w:rsidP="007D1C6C">
      <w:pPr>
        <w:autoSpaceDE w:val="0"/>
        <w:autoSpaceDN w:val="0"/>
        <w:adjustRightInd w:val="0"/>
        <w:spacing w:after="0" w:line="240" w:lineRule="auto"/>
        <w:rPr>
          <w:rFonts w:ascii="Courier New" w:hAnsi="Courier New" w:cs="Courier New"/>
        </w:rPr>
      </w:pPr>
    </w:p>
    <w:p w14:paraId="3C3C356E" w14:textId="68118A8B"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The chart shows us that electricity demand, in this example, is highest during the day in winter</w:t>
      </w:r>
      <w:ins w:id="126" w:author="Simon Patterson" w:date="2022-03-03T22:58:00Z">
        <w:r w:rsidR="005B1C9B">
          <w:rPr>
            <w:rFonts w:ascii="Courier New" w:hAnsi="Courier New" w:cs="Courier New"/>
          </w:rPr>
          <w:t>,</w:t>
        </w:r>
      </w:ins>
      <w:del w:id="127" w:author="Simon Patterson" w:date="2022-03-03T22:58:00Z">
        <w:r w:rsidDel="005B1C9B">
          <w:rPr>
            <w:rFonts w:ascii="Courier New" w:hAnsi="Courier New" w:cs="Courier New"/>
          </w:rPr>
          <w:delText>.</w:delText>
        </w:r>
      </w:del>
      <w:r>
        <w:rPr>
          <w:rFonts w:ascii="Courier New" w:hAnsi="Courier New" w:cs="Courier New"/>
        </w:rPr>
        <w:t xml:space="preserve"> </w:t>
      </w:r>
      <w:del w:id="128" w:author="Simon Patterson" w:date="2022-03-03T22:58:00Z">
        <w:r w:rsidDel="00C17506">
          <w:rPr>
            <w:rFonts w:ascii="Courier New" w:hAnsi="Courier New" w:cs="Courier New"/>
          </w:rPr>
          <w:delText xml:space="preserve">While </w:delText>
        </w:r>
      </w:del>
      <w:ins w:id="129" w:author="Simon Patterson" w:date="2022-03-03T22:58:00Z">
        <w:r w:rsidR="00C17506">
          <w:rPr>
            <w:rFonts w:ascii="Courier New" w:hAnsi="Courier New" w:cs="Courier New"/>
          </w:rPr>
          <w:t>w</w:t>
        </w:r>
        <w:r w:rsidR="00C17506">
          <w:rPr>
            <w:rFonts w:ascii="Courier New" w:hAnsi="Courier New" w:cs="Courier New"/>
          </w:rPr>
          <w:t xml:space="preserve">hile </w:t>
        </w:r>
      </w:ins>
      <w:r>
        <w:rPr>
          <w:rFonts w:ascii="Courier New" w:hAnsi="Courier New" w:cs="Courier New"/>
        </w:rPr>
        <w:t>it is lowest during the night in spring. However, it is important to note that this is a simplification: in reality demand varies in the season and with each hour of the day. This simplification means</w:t>
      </w:r>
      <w:del w:id="130" w:author="Simon Patterson" w:date="2022-03-03T22:57:00Z">
        <w:r w:rsidDel="005B1C9B">
          <w:rPr>
            <w:rFonts w:ascii="Courier New" w:hAnsi="Courier New" w:cs="Courier New"/>
          </w:rPr>
          <w:delText>t</w:delText>
        </w:r>
      </w:del>
      <w:r>
        <w:rPr>
          <w:rFonts w:ascii="Courier New" w:hAnsi="Courier New" w:cs="Courier New"/>
        </w:rPr>
        <w:t xml:space="preserve"> </w:t>
      </w:r>
      <w:ins w:id="131" w:author="Simon Patterson" w:date="2022-03-03T22:57:00Z">
        <w:r w:rsidR="005B1C9B">
          <w:rPr>
            <w:rFonts w:ascii="Courier New" w:hAnsi="Courier New" w:cs="Courier New"/>
          </w:rPr>
          <w:t>t</w:t>
        </w:r>
      </w:ins>
      <w:r>
        <w:rPr>
          <w:rFonts w:ascii="Courier New" w:hAnsi="Courier New" w:cs="Courier New"/>
        </w:rPr>
        <w:t xml:space="preserve">hat we model one representative day for each season, and we assume equal demand within days and nights of those seasons. </w:t>
      </w:r>
    </w:p>
    <w:p w14:paraId="6CDA8377" w14:textId="77777777" w:rsidR="007D1C6C" w:rsidRDefault="007D1C6C" w:rsidP="007D1C6C">
      <w:pPr>
        <w:autoSpaceDE w:val="0"/>
        <w:autoSpaceDN w:val="0"/>
        <w:adjustRightInd w:val="0"/>
        <w:spacing w:after="0" w:line="240" w:lineRule="auto"/>
        <w:rPr>
          <w:rFonts w:ascii="Courier New" w:hAnsi="Courier New" w:cs="Courier New"/>
        </w:rPr>
      </w:pPr>
    </w:p>
    <w:p w14:paraId="15F26983" w14:textId="1B1A9C0B"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Whilst this is a simplification, it allows us to consider the variation in demand across seasons and days without having an incredibly complex model structure. This reduces the amount of time required to run a full model </w:t>
      </w:r>
      <w:del w:id="132" w:author="Simon Patterson" w:date="2022-03-03T23:16:00Z">
        <w:r w:rsidDel="00861CA7">
          <w:rPr>
            <w:rFonts w:ascii="Courier New" w:hAnsi="Courier New" w:cs="Courier New"/>
          </w:rPr>
          <w:delText>if it were to have</w:delText>
        </w:r>
      </w:del>
      <w:ins w:id="133" w:author="Simon Patterson" w:date="2022-03-03T23:16:00Z">
        <w:r w:rsidR="00861CA7">
          <w:rPr>
            <w:rFonts w:ascii="Courier New" w:hAnsi="Courier New" w:cs="Courier New"/>
          </w:rPr>
          <w:t>relative to having</w:t>
        </w:r>
      </w:ins>
      <w:r>
        <w:rPr>
          <w:rFonts w:ascii="Courier New" w:hAnsi="Courier New" w:cs="Courier New"/>
        </w:rPr>
        <w:t xml:space="preserve"> timeslices for each hour and day of the </w:t>
      </w:r>
      <w:commentRangeStart w:id="134"/>
      <w:r>
        <w:rPr>
          <w:rFonts w:ascii="Courier New" w:hAnsi="Courier New" w:cs="Courier New"/>
        </w:rPr>
        <w:t>year</w:t>
      </w:r>
      <w:commentRangeEnd w:id="134"/>
      <w:r w:rsidR="00861CA7">
        <w:rPr>
          <w:rStyle w:val="CommentReference"/>
        </w:rPr>
        <w:commentReference w:id="134"/>
      </w:r>
      <w:r>
        <w:rPr>
          <w:rFonts w:ascii="Courier New" w:hAnsi="Courier New" w:cs="Courier New"/>
        </w:rPr>
        <w:t>.</w:t>
      </w:r>
    </w:p>
    <w:p w14:paraId="0FC6950B" w14:textId="77777777" w:rsidR="007D1C6C" w:rsidRDefault="007D1C6C" w:rsidP="007D1C6C">
      <w:pPr>
        <w:autoSpaceDE w:val="0"/>
        <w:autoSpaceDN w:val="0"/>
        <w:adjustRightInd w:val="0"/>
        <w:spacing w:after="0" w:line="240" w:lineRule="auto"/>
        <w:rPr>
          <w:rFonts w:ascii="Courier New" w:hAnsi="Courier New" w:cs="Courier New"/>
        </w:rPr>
      </w:pPr>
    </w:p>
    <w:p w14:paraId="5050814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lastRenderedPageBreak/>
        <w:t>## Units</w:t>
      </w:r>
    </w:p>
    <w:p w14:paraId="3B7CD9DC" w14:textId="77777777" w:rsidR="007D1C6C" w:rsidRDefault="007D1C6C" w:rsidP="007D1C6C">
      <w:pPr>
        <w:autoSpaceDE w:val="0"/>
        <w:autoSpaceDN w:val="0"/>
        <w:adjustRightInd w:val="0"/>
        <w:spacing w:after="0" w:line="240" w:lineRule="auto"/>
        <w:rPr>
          <w:rFonts w:ascii="Courier New" w:hAnsi="Courier New" w:cs="Courier New"/>
        </w:rPr>
      </w:pPr>
    </w:p>
    <w:p w14:paraId="3FBEAEEE"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We must ensure that during our data input process we are consistent with our units. Usually we will use the petajoules unit as this is the unit for energy for different sectors. If you were just modelling the power sector, you could use megawatt hours. </w:t>
      </w:r>
    </w:p>
    <w:p w14:paraId="1149AA6B" w14:textId="77777777" w:rsidR="007D1C6C" w:rsidRDefault="007D1C6C" w:rsidP="007D1C6C">
      <w:pPr>
        <w:autoSpaceDE w:val="0"/>
        <w:autoSpaceDN w:val="0"/>
        <w:adjustRightInd w:val="0"/>
        <w:spacing w:after="0" w:line="240" w:lineRule="auto"/>
        <w:rPr>
          <w:rFonts w:ascii="Courier New" w:hAnsi="Courier New" w:cs="Courier New"/>
        </w:rPr>
      </w:pPr>
    </w:p>
    <w:p w14:paraId="521B891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Power vs. Energy</w:t>
      </w:r>
    </w:p>
    <w:p w14:paraId="0565FB84" w14:textId="77777777" w:rsidR="007D1C6C" w:rsidRDefault="007D1C6C" w:rsidP="007D1C6C">
      <w:pPr>
        <w:autoSpaceDE w:val="0"/>
        <w:autoSpaceDN w:val="0"/>
        <w:adjustRightInd w:val="0"/>
        <w:spacing w:after="0" w:line="240" w:lineRule="auto"/>
        <w:rPr>
          <w:rFonts w:ascii="Courier New" w:hAnsi="Courier New" w:cs="Courier New"/>
        </w:rPr>
      </w:pPr>
    </w:p>
    <w:p w14:paraId="346E9C1E"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When using energy modelling tools it is important to remember the difference between power and energy. Sometimes these terms are used interchangeably. However, there is an important difference between the two:</w:t>
      </w:r>
    </w:p>
    <w:p w14:paraId="12680856" w14:textId="77777777" w:rsidR="007D1C6C" w:rsidRDefault="007D1C6C" w:rsidP="007D1C6C">
      <w:pPr>
        <w:autoSpaceDE w:val="0"/>
        <w:autoSpaceDN w:val="0"/>
        <w:adjustRightInd w:val="0"/>
        <w:spacing w:after="0" w:line="240" w:lineRule="auto"/>
        <w:rPr>
          <w:rFonts w:ascii="Courier New" w:hAnsi="Courier New" w:cs="Courier New"/>
        </w:rPr>
      </w:pPr>
    </w:p>
    <w:p w14:paraId="3C149220" w14:textId="0FEA6B22"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Energy is the total amount of work </w:t>
      </w:r>
      <w:del w:id="135" w:author="Simon Patterson" w:date="2022-03-03T23:17:00Z">
        <w:r w:rsidDel="005C788A">
          <w:rPr>
            <w:rFonts w:ascii="Courier New" w:hAnsi="Courier New" w:cs="Courier New"/>
          </w:rPr>
          <w:delText xml:space="preserve">down </w:delText>
        </w:r>
      </w:del>
      <w:ins w:id="136" w:author="Simon Patterson" w:date="2022-03-03T23:17:00Z">
        <w:r w:rsidR="005C788A">
          <w:rPr>
            <w:rFonts w:ascii="Courier New" w:hAnsi="Courier New" w:cs="Courier New"/>
          </w:rPr>
          <w:t>do</w:t>
        </w:r>
        <w:r w:rsidR="005C788A">
          <w:rPr>
            <w:rFonts w:ascii="Courier New" w:hAnsi="Courier New" w:cs="Courier New"/>
          </w:rPr>
          <w:t>ne</w:t>
        </w:r>
        <w:r w:rsidR="005C788A">
          <w:rPr>
            <w:rFonts w:ascii="Courier New" w:hAnsi="Courier New" w:cs="Courier New"/>
          </w:rPr>
          <w:t xml:space="preserve"> </w:t>
        </w:r>
      </w:ins>
      <w:r>
        <w:rPr>
          <w:rFonts w:ascii="Courier New" w:hAnsi="Courier New" w:cs="Courier New"/>
        </w:rPr>
        <w:t>or the total capacity for doing work</w:t>
      </w:r>
    </w:p>
    <w:p w14:paraId="7C36A90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Power is the rate at which this energy is supplied or used. </w:t>
      </w:r>
    </w:p>
    <w:p w14:paraId="57FF0506" w14:textId="77777777" w:rsidR="007D1C6C" w:rsidRDefault="007D1C6C" w:rsidP="007D1C6C">
      <w:pPr>
        <w:autoSpaceDE w:val="0"/>
        <w:autoSpaceDN w:val="0"/>
        <w:adjustRightInd w:val="0"/>
        <w:spacing w:after="0" w:line="240" w:lineRule="auto"/>
        <w:rPr>
          <w:rFonts w:ascii="Courier New" w:hAnsi="Courier New" w:cs="Courier New"/>
        </w:rPr>
      </w:pPr>
    </w:p>
    <w:p w14:paraId="6D7099B5" w14:textId="0B57319F"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Therefore, energy and power have different units. For example, energy is often measured in Joules, while power is often measured in Joules per S</w:t>
      </w:r>
      <w:ins w:id="137" w:author="Simon Patterson" w:date="2022-03-03T23:16:00Z">
        <w:r w:rsidR="00873845">
          <w:rPr>
            <w:rFonts w:ascii="Courier New" w:hAnsi="Courier New" w:cs="Courier New"/>
          </w:rPr>
          <w:t>e</w:t>
        </w:r>
      </w:ins>
      <w:r>
        <w:rPr>
          <w:rFonts w:ascii="Courier New" w:hAnsi="Courier New" w:cs="Courier New"/>
        </w:rPr>
        <w:t xml:space="preserve">cond (or Watts). </w:t>
      </w:r>
    </w:p>
    <w:p w14:paraId="13C5AF7D" w14:textId="77777777" w:rsidR="007D1C6C" w:rsidRDefault="007D1C6C" w:rsidP="007D1C6C">
      <w:pPr>
        <w:autoSpaceDE w:val="0"/>
        <w:autoSpaceDN w:val="0"/>
        <w:adjustRightInd w:val="0"/>
        <w:spacing w:after="0" w:line="240" w:lineRule="auto"/>
        <w:rPr>
          <w:rFonts w:ascii="Courier New" w:hAnsi="Courier New" w:cs="Courier New"/>
        </w:rPr>
      </w:pPr>
    </w:p>
    <w:p w14:paraId="21EA164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For example, providing the weight stays the same, lifting a weight requires the exact same amount of energy no matter how quickly we lift it. However, if we lift the weight more quickly, the power has increased. We used the same amount of energy, but over a shorter amount of time. </w:t>
      </w:r>
    </w:p>
    <w:p w14:paraId="2C650FF6" w14:textId="77777777" w:rsidR="007D1C6C" w:rsidRDefault="007D1C6C" w:rsidP="007D1C6C">
      <w:pPr>
        <w:autoSpaceDE w:val="0"/>
        <w:autoSpaceDN w:val="0"/>
        <w:adjustRightInd w:val="0"/>
        <w:spacing w:after="0" w:line="240" w:lineRule="auto"/>
        <w:rPr>
          <w:rFonts w:ascii="Courier New" w:hAnsi="Courier New" w:cs="Courier New"/>
        </w:rPr>
      </w:pPr>
    </w:p>
    <w:p w14:paraId="3C22215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Units for demand</w:t>
      </w:r>
    </w:p>
    <w:p w14:paraId="0466D431" w14:textId="77777777" w:rsidR="007D1C6C" w:rsidRDefault="007D1C6C" w:rsidP="007D1C6C">
      <w:pPr>
        <w:autoSpaceDE w:val="0"/>
        <w:autoSpaceDN w:val="0"/>
        <w:adjustRightInd w:val="0"/>
        <w:spacing w:after="0" w:line="240" w:lineRule="auto"/>
        <w:rPr>
          <w:rFonts w:ascii="Courier New" w:hAnsi="Courier New" w:cs="Courier New"/>
        </w:rPr>
      </w:pPr>
    </w:p>
    <w:p w14:paraId="77E7026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It is important that we convert our data from different sources to petajoules (PJ) when we include it in MUSE. </w:t>
      </w:r>
    </w:p>
    <w:p w14:paraId="74537EB5" w14:textId="77777777" w:rsidR="007D1C6C" w:rsidRDefault="007D1C6C" w:rsidP="007D1C6C">
      <w:pPr>
        <w:autoSpaceDE w:val="0"/>
        <w:autoSpaceDN w:val="0"/>
        <w:adjustRightInd w:val="0"/>
        <w:spacing w:after="0" w:line="240" w:lineRule="auto"/>
        <w:rPr>
          <w:rFonts w:ascii="Courier New" w:hAnsi="Courier New" w:cs="Courier New"/>
        </w:rPr>
      </w:pPr>
    </w:p>
    <w:p w14:paraId="4230D19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Here are some example conversion factors:</w:t>
      </w:r>
    </w:p>
    <w:p w14:paraId="65E4DCED" w14:textId="77777777" w:rsidR="007D1C6C" w:rsidRDefault="007D1C6C" w:rsidP="007D1C6C">
      <w:pPr>
        <w:autoSpaceDE w:val="0"/>
        <w:autoSpaceDN w:val="0"/>
        <w:adjustRightInd w:val="0"/>
        <w:spacing w:after="0" w:line="240" w:lineRule="auto"/>
        <w:rPr>
          <w:rFonts w:ascii="Courier New" w:hAnsi="Courier New" w:cs="Courier New"/>
        </w:rPr>
      </w:pPr>
    </w:p>
    <w:p w14:paraId="17FC58D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- 1 Petajoule (PJ) = 1000 Terajoules (TJ)</w:t>
      </w:r>
    </w:p>
    <w:p w14:paraId="46E9542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- 1 Petajoule (PJ) = 1,000,000 Gigajoules (GJ)</w:t>
      </w:r>
    </w:p>
    <w:p w14:paraId="004D1A8F"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- 3.6 Petajoules (PJ) = 1 Terawatt hour (TWh)</w:t>
      </w:r>
    </w:p>
    <w:p w14:paraId="290085A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- 0.0036 Petajoules (PJ) = 1 Gigawatt hour (GWh)</w:t>
      </w:r>
    </w:p>
    <w:p w14:paraId="1413A612" w14:textId="77777777" w:rsidR="007D1C6C" w:rsidRDefault="007D1C6C" w:rsidP="007D1C6C">
      <w:pPr>
        <w:autoSpaceDE w:val="0"/>
        <w:autoSpaceDN w:val="0"/>
        <w:adjustRightInd w:val="0"/>
        <w:spacing w:after="0" w:line="240" w:lineRule="auto"/>
        <w:rPr>
          <w:rFonts w:ascii="Courier New" w:hAnsi="Courier New" w:cs="Courier New"/>
        </w:rPr>
      </w:pPr>
    </w:p>
    <w:p w14:paraId="50D6B8F6"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We must ensure that we are consistent with the units we use within MUSE.</w:t>
      </w:r>
    </w:p>
    <w:p w14:paraId="58828697" w14:textId="77777777" w:rsidR="007D1C6C" w:rsidRDefault="007D1C6C" w:rsidP="007D1C6C">
      <w:pPr>
        <w:autoSpaceDE w:val="0"/>
        <w:autoSpaceDN w:val="0"/>
        <w:adjustRightInd w:val="0"/>
        <w:spacing w:after="0" w:line="240" w:lineRule="auto"/>
        <w:rPr>
          <w:rFonts w:ascii="Courier New" w:hAnsi="Courier New" w:cs="Courier New"/>
        </w:rPr>
      </w:pPr>
    </w:p>
    <w:p w14:paraId="227224C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0FFA8D10" w14:textId="77777777" w:rsidR="007D1C6C" w:rsidRDefault="007D1C6C" w:rsidP="007D1C6C">
      <w:pPr>
        <w:autoSpaceDE w:val="0"/>
        <w:autoSpaceDN w:val="0"/>
        <w:adjustRightInd w:val="0"/>
        <w:spacing w:after="0" w:line="240" w:lineRule="auto"/>
        <w:rPr>
          <w:rFonts w:ascii="Courier New" w:hAnsi="Courier New" w:cs="Courier New"/>
        </w:rPr>
      </w:pPr>
    </w:p>
    <w:p w14:paraId="1A026852" w14:textId="451F1031"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In this lecture we have </w:t>
      </w:r>
      <w:del w:id="138" w:author="Simon Patterson" w:date="2022-03-03T23:19:00Z">
        <w:r w:rsidDel="001C5E83">
          <w:rPr>
            <w:rFonts w:ascii="Courier New" w:hAnsi="Courier New" w:cs="Courier New"/>
          </w:rPr>
          <w:delText xml:space="preserve">understood </w:delText>
        </w:r>
      </w:del>
      <w:ins w:id="139" w:author="Simon Patterson" w:date="2022-03-03T23:19:00Z">
        <w:r w:rsidR="001C5E83">
          <w:rPr>
            <w:rFonts w:ascii="Courier New" w:hAnsi="Courier New" w:cs="Courier New"/>
          </w:rPr>
          <w:t>learnt</w:t>
        </w:r>
        <w:r w:rsidR="001C5E83">
          <w:rPr>
            <w:rFonts w:ascii="Courier New" w:hAnsi="Courier New" w:cs="Courier New"/>
          </w:rPr>
          <w:t xml:space="preserve"> </w:t>
        </w:r>
      </w:ins>
      <w:r>
        <w:rPr>
          <w:rFonts w:ascii="Courier New" w:hAnsi="Courier New" w:cs="Courier New"/>
        </w:rPr>
        <w:t>the difference between power and energy. We have also learnt how to use timeslicing to speed up our model and reduce complexity. Finally, we learnt that we must use consistent units.</w:t>
      </w:r>
    </w:p>
    <w:p w14:paraId="6968CC88" w14:textId="77777777" w:rsidR="007D1C6C" w:rsidRDefault="007D1C6C" w:rsidP="007D1C6C">
      <w:pPr>
        <w:autoSpaceDE w:val="0"/>
        <w:autoSpaceDN w:val="0"/>
        <w:adjustRightInd w:val="0"/>
        <w:spacing w:after="0" w:line="240" w:lineRule="auto"/>
        <w:rPr>
          <w:rFonts w:ascii="Courier New" w:hAnsi="Courier New" w:cs="Courier New"/>
        </w:rPr>
      </w:pPr>
    </w:p>
    <w:p w14:paraId="2490675F" w14:textId="77777777" w:rsidR="007D1C6C" w:rsidRDefault="007D1C6C" w:rsidP="007D1C6C">
      <w:pPr>
        <w:autoSpaceDE w:val="0"/>
        <w:autoSpaceDN w:val="0"/>
        <w:adjustRightInd w:val="0"/>
        <w:spacing w:after="0" w:line="240" w:lineRule="auto"/>
        <w:rPr>
          <w:rFonts w:ascii="Courier New" w:hAnsi="Courier New" w:cs="Courier New"/>
        </w:rPr>
      </w:pPr>
    </w:p>
    <w:p w14:paraId="07CAFB55" w14:textId="77777777" w:rsidR="007D1C6C" w:rsidRDefault="007D1C6C" w:rsidP="007D1C6C">
      <w:pPr>
        <w:autoSpaceDE w:val="0"/>
        <w:autoSpaceDN w:val="0"/>
        <w:adjustRightInd w:val="0"/>
        <w:spacing w:after="0" w:line="240" w:lineRule="auto"/>
        <w:rPr>
          <w:rFonts w:ascii="Courier New" w:hAnsi="Courier New" w:cs="Courier New"/>
        </w:rPr>
      </w:pPr>
    </w:p>
    <w:p w14:paraId="2B35FED1" w14:textId="77777777" w:rsidR="007D1C6C" w:rsidRDefault="007D1C6C" w:rsidP="007D1C6C">
      <w:pPr>
        <w:autoSpaceDE w:val="0"/>
        <w:autoSpaceDN w:val="0"/>
        <w:adjustRightInd w:val="0"/>
        <w:spacing w:after="0" w:line="240" w:lineRule="auto"/>
        <w:rPr>
          <w:rFonts w:ascii="Courier New" w:hAnsi="Courier New" w:cs="Courier New"/>
        </w:rPr>
      </w:pPr>
    </w:p>
    <w:p w14:paraId="7A06EB3F" w14:textId="77777777" w:rsidR="007D1C6C" w:rsidRDefault="007D1C6C" w:rsidP="007D1C6C">
      <w:pPr>
        <w:autoSpaceDE w:val="0"/>
        <w:autoSpaceDN w:val="0"/>
        <w:adjustRightInd w:val="0"/>
        <w:spacing w:after="0" w:line="240" w:lineRule="auto"/>
        <w:rPr>
          <w:rFonts w:ascii="Courier New" w:hAnsi="Courier New" w:cs="Courier New"/>
        </w:rPr>
      </w:pPr>
    </w:p>
    <w:p w14:paraId="05EE0314" w14:textId="77777777" w:rsidR="007D1C6C" w:rsidRDefault="007D1C6C" w:rsidP="007D1C6C">
      <w:pPr>
        <w:autoSpaceDE w:val="0"/>
        <w:autoSpaceDN w:val="0"/>
        <w:adjustRightInd w:val="0"/>
        <w:spacing w:after="0" w:line="240" w:lineRule="auto"/>
        <w:rPr>
          <w:rFonts w:ascii="Courier New" w:hAnsi="Courier New" w:cs="Courier New"/>
        </w:rPr>
      </w:pPr>
    </w:p>
    <w:p w14:paraId="305B9809" w14:textId="77777777" w:rsidR="007D1C6C" w:rsidRDefault="007D1C6C" w:rsidP="007D1C6C">
      <w:pPr>
        <w:autoSpaceDE w:val="0"/>
        <w:autoSpaceDN w:val="0"/>
        <w:adjustRightInd w:val="0"/>
        <w:spacing w:after="0" w:line="240" w:lineRule="auto"/>
        <w:rPr>
          <w:rFonts w:ascii="Courier New" w:hAnsi="Courier New" w:cs="Courier New"/>
        </w:rPr>
      </w:pPr>
    </w:p>
    <w:p w14:paraId="010BB165" w14:textId="77777777" w:rsidR="00210DAA" w:rsidRDefault="00210DAA"/>
    <w:sectPr w:rsidR="00210DAA" w:rsidSect="00BA3282">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imon Patterson" w:date="2022-03-03T21:34:00Z" w:initials="SP">
    <w:p w14:paraId="2C193429" w14:textId="77777777" w:rsidR="007D1C6C" w:rsidRDefault="007D1C6C">
      <w:pPr>
        <w:pStyle w:val="CommentText"/>
      </w:pPr>
      <w:r>
        <w:rPr>
          <w:rStyle w:val="CommentReference"/>
        </w:rPr>
        <w:annotationRef/>
      </w:r>
      <w:r>
        <w:t>Not sure I follow what ‘Lecture Block 3’ is. Easier to just say “To begin lecture 3, this mini-lecture provides [etc]”.</w:t>
      </w:r>
    </w:p>
    <w:p w14:paraId="39CA0148" w14:textId="77777777" w:rsidR="00C44CE9" w:rsidRDefault="00C44CE9">
      <w:pPr>
        <w:pStyle w:val="CommentText"/>
      </w:pPr>
    </w:p>
    <w:p w14:paraId="701F9C2D" w14:textId="0D00D045" w:rsidR="00C44CE9" w:rsidRDefault="00C44CE9">
      <w:pPr>
        <w:pStyle w:val="CommentText"/>
      </w:pPr>
      <w:r>
        <w:t xml:space="preserve">It also might be nice to provide some overall context for the lecture as a whole. </w:t>
      </w:r>
      <w:r w:rsidR="00C133BA">
        <w:t>E.g. something like “Lecture 3 will take you through the basics for modelling energy demand</w:t>
      </w:r>
      <w:r w:rsidR="00EB529B">
        <w:t xml:space="preserve"> in MUSE</w:t>
      </w:r>
      <w:r w:rsidR="00D1684B">
        <w:t xml:space="preserve">, the different options available to do so, and some specific examples.” </w:t>
      </w:r>
    </w:p>
  </w:comment>
  <w:comment w:id="7" w:author="Simon Patterson" w:date="2022-03-03T21:38:00Z" w:initials="SP">
    <w:p w14:paraId="15BD4115" w14:textId="3883A63D" w:rsidR="00A105F8" w:rsidRDefault="00A105F8">
      <w:pPr>
        <w:pStyle w:val="CommentText"/>
      </w:pPr>
      <w:r>
        <w:rPr>
          <w:rStyle w:val="CommentReference"/>
        </w:rPr>
        <w:annotationRef/>
      </w:r>
      <w:r>
        <w:t>What is this figure. Is it a hypothetical example? Is it global averages? Is it a specific case? I know its not vital to the lecture understanding, but its still nice to have the context.</w:t>
      </w:r>
    </w:p>
  </w:comment>
  <w:comment w:id="20" w:author="Simon Patterson" w:date="2022-03-03T21:45:00Z" w:initials="SP">
    <w:p w14:paraId="527DD5AE" w14:textId="6C0C3B0A" w:rsidR="00800996" w:rsidRPr="00024BAC" w:rsidRDefault="00800996">
      <w:pPr>
        <w:pStyle w:val="CommentText"/>
      </w:pPr>
      <w:r>
        <w:rPr>
          <w:rStyle w:val="CommentReference"/>
        </w:rPr>
        <w:annotationRef/>
      </w:r>
      <w:r>
        <w:t xml:space="preserve">If it is easy to change, </w:t>
      </w:r>
      <w:r w:rsidR="00024BAC">
        <w:t>the y access has spelt consumpti</w:t>
      </w:r>
      <w:r w:rsidR="00024BAC" w:rsidRPr="00024BAC">
        <w:rPr>
          <w:b/>
          <w:bCs/>
          <w:u w:val="single"/>
        </w:rPr>
        <w:t>o</w:t>
      </w:r>
      <w:r w:rsidR="00024BAC">
        <w:t>n incorrectly. I suppose the error is from the source.</w:t>
      </w:r>
    </w:p>
  </w:comment>
  <w:comment w:id="31" w:author="Simon Patterson" w:date="2022-03-03T21:50:00Z" w:initials="SP">
    <w:p w14:paraId="75CE71A2" w14:textId="7B01E05D" w:rsidR="00024BAC" w:rsidRDefault="00024BAC">
      <w:pPr>
        <w:pStyle w:val="CommentText"/>
      </w:pPr>
      <w:r>
        <w:rPr>
          <w:rStyle w:val="CommentReference"/>
        </w:rPr>
        <w:annotationRef/>
      </w:r>
      <w:r>
        <w:t>No reference for graph</w:t>
      </w:r>
    </w:p>
  </w:comment>
  <w:comment w:id="45" w:author="Simon Patterson" w:date="2022-03-03T21:55:00Z" w:initials="SP">
    <w:p w14:paraId="7A235347" w14:textId="280316FF" w:rsidR="00C04663" w:rsidRDefault="00C04663">
      <w:pPr>
        <w:pStyle w:val="CommentText"/>
      </w:pPr>
      <w:r>
        <w:rPr>
          <w:rStyle w:val="CommentReference"/>
        </w:rPr>
        <w:annotationRef/>
      </w:r>
      <w:r>
        <w:t>incomplete</w:t>
      </w:r>
    </w:p>
  </w:comment>
  <w:comment w:id="49" w:author="Simon Patterson" w:date="2022-03-03T21:57:00Z" w:initials="SP">
    <w:p w14:paraId="4BB89FBE" w14:textId="6D47524C" w:rsidR="00D41B20" w:rsidRDefault="00D41B20">
      <w:pPr>
        <w:pStyle w:val="CommentText"/>
      </w:pPr>
      <w:r>
        <w:rPr>
          <w:rStyle w:val="CommentReference"/>
        </w:rPr>
        <w:annotationRef/>
      </w:r>
      <w:r>
        <w:t xml:space="preserve">Would be great to have a </w:t>
      </w:r>
      <w:r w:rsidR="00D46E05">
        <w:t>cross reference in case people have a memory as bad as mine. I think this was Mini-Lecture 2.2</w:t>
      </w:r>
      <w:r w:rsidR="000244BF">
        <w:t xml:space="preserve"> (or 2.4)</w:t>
      </w:r>
    </w:p>
  </w:comment>
  <w:comment w:id="50" w:author="Simon Patterson" w:date="2022-03-03T21:58:00Z" w:initials="SP">
    <w:p w14:paraId="5E648147" w14:textId="5F30801F" w:rsidR="00DC25B2" w:rsidRDefault="00DC25B2">
      <w:pPr>
        <w:pStyle w:val="CommentText"/>
      </w:pPr>
      <w:r>
        <w:rPr>
          <w:rStyle w:val="CommentReference"/>
        </w:rPr>
        <w:annotationRef/>
      </w:r>
      <w:r>
        <w:t>Always? Even for off-grid SHS</w:t>
      </w:r>
      <w:r w:rsidR="00C20CB3">
        <w:t>s? Or is that overcomplicating things.</w:t>
      </w:r>
      <w:r w:rsidR="00C20CB3">
        <w:br/>
      </w:r>
      <w:r w:rsidR="00C20CB3">
        <w:br/>
        <w:t>(you could just add ‘generally’ at the start of the sentence.</w:t>
      </w:r>
    </w:p>
  </w:comment>
  <w:comment w:id="53" w:author="Simon Patterson" w:date="2022-03-03T22:07:00Z" w:initials="SP">
    <w:p w14:paraId="23F0FD0F" w14:textId="7B9C76B3" w:rsidR="0030047B" w:rsidRDefault="0030047B">
      <w:pPr>
        <w:pStyle w:val="CommentText"/>
      </w:pPr>
      <w:r>
        <w:rPr>
          <w:rStyle w:val="CommentReference"/>
        </w:rPr>
        <w:annotationRef/>
      </w:r>
      <w:r>
        <w:rPr>
          <w:rStyle w:val="CommentReference"/>
        </w:rPr>
        <w:t>I don’t know what aesthetic you are aiming for with these lectures, but if you felt each mini-lecture/html page had to have a Figure, then it would be quite quick to make this or the next list into an accompanying infographic.</w:t>
      </w:r>
    </w:p>
  </w:comment>
  <w:comment w:id="63" w:author="Simon Patterson" w:date="2022-03-03T22:04:00Z" w:initials="SP">
    <w:p w14:paraId="49DB1D8A" w14:textId="6C2BAAC1" w:rsidR="00F378B0" w:rsidRDefault="00F378B0">
      <w:pPr>
        <w:pStyle w:val="CommentText"/>
      </w:pPr>
      <w:r>
        <w:rPr>
          <w:rStyle w:val="CommentReference"/>
        </w:rPr>
        <w:annotationRef/>
      </w:r>
      <w:r>
        <w:t xml:space="preserve">I suppose.. this is slightly odd to say. The previous sentence says we are defining the demand for electricity, which is basically what this sentence says as well. </w:t>
      </w:r>
    </w:p>
  </w:comment>
  <w:comment w:id="67" w:author="Simon Patterson" w:date="2022-03-03T22:09:00Z" w:initials="SP">
    <w:p w14:paraId="18FAACCB" w14:textId="34060537" w:rsidR="005D082B" w:rsidRDefault="005D082B">
      <w:pPr>
        <w:pStyle w:val="CommentText"/>
      </w:pPr>
      <w:r>
        <w:rPr>
          <w:rStyle w:val="CommentReference"/>
        </w:rPr>
        <w:annotationRef/>
      </w:r>
      <w:r>
        <w:t xml:space="preserve">Will how this happens be looked at later? Would be worth a cross-reference if so. </w:t>
      </w:r>
    </w:p>
  </w:comment>
  <w:comment w:id="76" w:author="Simon Patterson" w:date="2022-03-03T22:10:00Z" w:initials="SP">
    <w:p w14:paraId="5293CAF9" w14:textId="7CED72D3" w:rsidR="00365022" w:rsidRDefault="00365022">
      <w:pPr>
        <w:pStyle w:val="CommentText"/>
      </w:pPr>
      <w:r>
        <w:rPr>
          <w:rStyle w:val="CommentReference"/>
        </w:rPr>
        <w:annotationRef/>
      </w:r>
      <w:r>
        <w:t xml:space="preserve">I think this could probably benefit from another few sentences of explanation unless it </w:t>
      </w:r>
      <w:r w:rsidR="00223048">
        <w:t>is covered later. I.e. how can those different scenarios be used to decide upon the best energy mix? I assume (as a lay person thinking aloud)</w:t>
      </w:r>
      <w:r w:rsidR="00A7238C">
        <w:t xml:space="preserve"> that you could play around with different energy policies</w:t>
      </w:r>
      <w:r w:rsidR="00414E83">
        <w:t>/mixes</w:t>
      </w:r>
      <w:r w:rsidR="00A7238C">
        <w:t xml:space="preserve"> to see which best coped with a likely medium growth rate, or a </w:t>
      </w:r>
      <w:r w:rsidR="00414E83">
        <w:t xml:space="preserve">large growth rate depending on how risk-adverse you felt. </w:t>
      </w:r>
    </w:p>
  </w:comment>
  <w:comment w:id="77" w:author="Simon Patterson" w:date="2022-03-03T22:13:00Z" w:initials="SP">
    <w:p w14:paraId="1F3C5FDB" w14:textId="35C4743A" w:rsidR="009054D4" w:rsidRDefault="009054D4">
      <w:pPr>
        <w:pStyle w:val="CommentText"/>
      </w:pPr>
      <w:r>
        <w:rPr>
          <w:rStyle w:val="CommentReference"/>
        </w:rPr>
        <w:annotationRef/>
      </w:r>
      <w:r>
        <w:t>This Summary feels like it has been copied from the wrong place!</w:t>
      </w:r>
      <w:r w:rsidR="00A65C98">
        <w:t xml:space="preserve"> I don’t think this has been covered at all in this lecture</w:t>
      </w:r>
      <w:r w:rsidR="000C2FE2">
        <w:t>. I like the signposts to future lectures though.</w:t>
      </w:r>
    </w:p>
  </w:comment>
  <w:comment w:id="79" w:author="Simon Patterson" w:date="2022-03-03T22:21:00Z" w:initials="SP">
    <w:p w14:paraId="26C4B636" w14:textId="481E4226" w:rsidR="00300648" w:rsidRDefault="00300648">
      <w:pPr>
        <w:pStyle w:val="CommentText"/>
      </w:pPr>
      <w:r>
        <w:rPr>
          <w:rStyle w:val="CommentReference"/>
        </w:rPr>
        <w:annotationRef/>
      </w:r>
      <w:r>
        <w:t>The html auto-generates a bibliography section, but perhaps if there are no references for this</w:t>
      </w:r>
      <w:r w:rsidR="005D03C9">
        <w:t xml:space="preserve"> then the heading should be removed. </w:t>
      </w:r>
    </w:p>
  </w:comment>
  <w:comment w:id="80" w:author="Simon Patterson" w:date="2022-03-03T22:22:00Z" w:initials="SP">
    <w:p w14:paraId="3D220A11" w14:textId="31ECC234" w:rsidR="00AC27CE" w:rsidRDefault="00AC27CE">
      <w:pPr>
        <w:pStyle w:val="CommentText"/>
      </w:pPr>
      <w:r>
        <w:rPr>
          <w:rStyle w:val="CommentReference"/>
        </w:rPr>
        <w:annotationRef/>
      </w:r>
      <w:r>
        <w:t>I suppose this might be too much work given the timeframe and for this iteration, but it seems to me one of the benefits of html is that you could create a glossary of key terms that are hyperlinked.</w:t>
      </w:r>
      <w:r w:rsidR="009B3A33">
        <w:t>[although in this case an explanation is coming soon anyway]</w:t>
      </w:r>
      <w:r>
        <w:t xml:space="preserve"> </w:t>
      </w:r>
    </w:p>
  </w:comment>
  <w:comment w:id="90" w:author="Simon Patterson" w:date="2022-03-03T22:37:00Z" w:initials="SP">
    <w:p w14:paraId="447654A6" w14:textId="77E650A4" w:rsidR="0020109B" w:rsidRDefault="0020109B">
      <w:pPr>
        <w:pStyle w:val="CommentText"/>
      </w:pPr>
      <w:r>
        <w:rPr>
          <w:rStyle w:val="CommentReference"/>
        </w:rPr>
        <w:annotationRef/>
      </w:r>
      <w:r>
        <w:t>I think this is unclear.</w:t>
      </w:r>
      <w:r w:rsidR="00F51123">
        <w:t xml:space="preserve"> Originally I assumed you meant “these values will not change once entered into the model”, but that can’t be correct</w:t>
      </w:r>
      <w:r w:rsidR="00327066">
        <w:t xml:space="preserve"> as</w:t>
      </w:r>
      <w:r w:rsidR="00F4599D">
        <w:t xml:space="preserve"> in the next bit you are saying that these values can be tired to GDP/population</w:t>
      </w:r>
      <w:r w:rsidR="00F51123">
        <w:t xml:space="preserve"> so presumably do change accordingly. </w:t>
      </w:r>
    </w:p>
  </w:comment>
  <w:comment w:id="98" w:author="Simon Patterson" w:date="2022-03-03T22:42:00Z" w:initials="SP">
    <w:p w14:paraId="0D068439" w14:textId="2BE936DC" w:rsidR="00327066" w:rsidRDefault="00327066">
      <w:pPr>
        <w:pStyle w:val="CommentText"/>
      </w:pPr>
      <w:r>
        <w:rPr>
          <w:rStyle w:val="CommentReference"/>
        </w:rPr>
        <w:annotationRef/>
      </w:r>
      <w:r>
        <w:t>Explanation (or cross-reference to future explanation) needed?</w:t>
      </w:r>
    </w:p>
  </w:comment>
  <w:comment w:id="104" w:author="Simon Patterson" w:date="2022-03-03T22:43:00Z" w:initials="SP">
    <w:p w14:paraId="591B1A9A" w14:textId="0299EE6E" w:rsidR="00AC1191" w:rsidRDefault="00AC1191">
      <w:pPr>
        <w:pStyle w:val="CommentText"/>
      </w:pPr>
      <w:r>
        <w:rPr>
          <w:rStyle w:val="CommentReference"/>
        </w:rPr>
        <w:annotationRef/>
      </w:r>
      <w:r>
        <w:t>I think it would be nice if you had more specific</w:t>
      </w:r>
      <w:r w:rsidR="004E371B">
        <w:t xml:space="preserve">s here. Where do I go on the IEA if I want the data. To their World Outlook Series? Perhaps a link? </w:t>
      </w:r>
      <w:r w:rsidR="00EB0690">
        <w:t>Of course if all this info is in the hands-on, forgive me!</w:t>
      </w:r>
    </w:p>
  </w:comment>
  <w:comment w:id="105" w:author="Simon Patterson" w:date="2022-03-03T22:44:00Z" w:initials="SP">
    <w:p w14:paraId="4D235498" w14:textId="3A934FEB" w:rsidR="00FA2D7A" w:rsidRDefault="00FA2D7A">
      <w:pPr>
        <w:pStyle w:val="CommentText"/>
      </w:pPr>
      <w:r>
        <w:rPr>
          <w:rStyle w:val="CommentReference"/>
        </w:rPr>
        <w:annotationRef/>
      </w:r>
      <w:r w:rsidR="009770F9">
        <w:t>Only</w:t>
      </w:r>
      <w:r>
        <w:t xml:space="preserve"> time you’ve used commodit</w:t>
      </w:r>
      <w:r w:rsidR="0056056F">
        <w:t>y in this lecture. Would “energy commodity” be easier to follow?</w:t>
      </w:r>
    </w:p>
  </w:comment>
  <w:comment w:id="119" w:author="Simon Patterson" w:date="2022-03-03T22:59:00Z" w:initials="SP">
    <w:p w14:paraId="084F91DA" w14:textId="02A75FC8" w:rsidR="007F1318" w:rsidRDefault="00931093" w:rsidP="00AB4F35">
      <w:pPr>
        <w:pStyle w:val="CommentText"/>
        <w:rPr>
          <w:rStyle w:val="CommentReference"/>
        </w:rPr>
      </w:pPr>
      <w:r>
        <w:rPr>
          <w:rStyle w:val="CommentReference"/>
        </w:rPr>
        <w:t>[Sorry for the long comment Alex! Hope its not useless!]</w:t>
      </w:r>
      <w:r>
        <w:rPr>
          <w:rStyle w:val="CommentReference"/>
        </w:rPr>
        <w:br/>
      </w:r>
      <w:r>
        <w:rPr>
          <w:rStyle w:val="CommentReference"/>
        </w:rPr>
        <w:br/>
      </w:r>
      <w:r w:rsidR="004F5A78">
        <w:rPr>
          <w:rStyle w:val="CommentReference"/>
        </w:rPr>
        <w:annotationRef/>
      </w:r>
      <w:r w:rsidR="003116A8">
        <w:rPr>
          <w:rStyle w:val="CommentReference"/>
        </w:rPr>
        <w:t>I think this could be explained more intuitively, because it was quite hard to look at what is said here and apply it to the graph.</w:t>
      </w:r>
      <w:r w:rsidR="007F1318">
        <w:rPr>
          <w:rStyle w:val="CommentReference"/>
        </w:rPr>
        <w:t xml:space="preserve"> In fact, being honest, I think I am still missing something because from my perspective you are modelling</w:t>
      </w:r>
      <w:r w:rsidR="007F1318">
        <w:rPr>
          <w:rStyle w:val="CommentReference"/>
        </w:rPr>
        <w:br/>
      </w:r>
      <w:r w:rsidR="007F1318">
        <w:rPr>
          <w:rStyle w:val="CommentReference"/>
        </w:rPr>
        <w:br/>
        <w:t>1) winter night</w:t>
      </w:r>
    </w:p>
    <w:p w14:paraId="772BB0FD" w14:textId="77777777" w:rsidR="007F1318" w:rsidRDefault="007F1318" w:rsidP="00AB4F35">
      <w:pPr>
        <w:pStyle w:val="CommentText"/>
        <w:rPr>
          <w:rStyle w:val="CommentReference"/>
        </w:rPr>
      </w:pPr>
      <w:r>
        <w:rPr>
          <w:rStyle w:val="CommentReference"/>
        </w:rPr>
        <w:t>2) winter day</w:t>
      </w:r>
    </w:p>
    <w:p w14:paraId="2E95F10A" w14:textId="77777777" w:rsidR="007F1318" w:rsidRDefault="007F1318" w:rsidP="00AB4F35">
      <w:pPr>
        <w:pStyle w:val="CommentText"/>
        <w:rPr>
          <w:rStyle w:val="CommentReference"/>
        </w:rPr>
      </w:pPr>
      <w:r>
        <w:rPr>
          <w:rStyle w:val="CommentReference"/>
        </w:rPr>
        <w:t>3) spring night</w:t>
      </w:r>
    </w:p>
    <w:p w14:paraId="553D1553" w14:textId="77777777" w:rsidR="007F1318" w:rsidRDefault="007F1318" w:rsidP="00AB4F35">
      <w:pPr>
        <w:pStyle w:val="CommentText"/>
        <w:rPr>
          <w:rStyle w:val="CommentReference"/>
        </w:rPr>
      </w:pPr>
      <w:r>
        <w:rPr>
          <w:rStyle w:val="CommentReference"/>
        </w:rPr>
        <w:t>4) spring day</w:t>
      </w:r>
    </w:p>
    <w:p w14:paraId="06C54B6C" w14:textId="77777777" w:rsidR="007F1318" w:rsidRDefault="007F1318" w:rsidP="00AB4F35">
      <w:pPr>
        <w:pStyle w:val="CommentText"/>
        <w:rPr>
          <w:rStyle w:val="CommentReference"/>
        </w:rPr>
      </w:pPr>
      <w:r>
        <w:rPr>
          <w:rStyle w:val="CommentReference"/>
        </w:rPr>
        <w:t>5) summer night</w:t>
      </w:r>
    </w:p>
    <w:p w14:paraId="0AFB38C2" w14:textId="77777777" w:rsidR="007F1318" w:rsidRDefault="007F1318" w:rsidP="00AB4F35">
      <w:pPr>
        <w:pStyle w:val="CommentText"/>
        <w:rPr>
          <w:rStyle w:val="CommentReference"/>
        </w:rPr>
      </w:pPr>
      <w:r>
        <w:rPr>
          <w:rStyle w:val="CommentReference"/>
        </w:rPr>
        <w:t>6) summer day</w:t>
      </w:r>
      <w:r>
        <w:rPr>
          <w:rStyle w:val="CommentReference"/>
        </w:rPr>
        <w:br/>
        <w:t>7) winter night</w:t>
      </w:r>
    </w:p>
    <w:p w14:paraId="2F4F32A0" w14:textId="77777777" w:rsidR="007F1318" w:rsidRDefault="007F1318" w:rsidP="00AB4F35">
      <w:pPr>
        <w:pStyle w:val="CommentText"/>
        <w:rPr>
          <w:rStyle w:val="CommentReference"/>
        </w:rPr>
      </w:pPr>
      <w:r>
        <w:rPr>
          <w:rStyle w:val="CommentReference"/>
        </w:rPr>
        <w:t>8) winter day</w:t>
      </w:r>
    </w:p>
    <w:p w14:paraId="44A0E51A" w14:textId="4C49BD3D" w:rsidR="007F1318" w:rsidRDefault="007F1318" w:rsidP="00AB4F35">
      <w:pPr>
        <w:pStyle w:val="CommentText"/>
        <w:rPr>
          <w:rStyle w:val="CommentReference"/>
        </w:rPr>
      </w:pPr>
    </w:p>
    <w:p w14:paraId="61D95092" w14:textId="77777777" w:rsidR="002A6181" w:rsidRDefault="007F1318" w:rsidP="00AB4F35">
      <w:pPr>
        <w:pStyle w:val="CommentText"/>
        <w:rPr>
          <w:rStyle w:val="CommentReference"/>
        </w:rPr>
      </w:pPr>
      <w:r>
        <w:rPr>
          <w:rStyle w:val="CommentReference"/>
        </w:rPr>
        <w:t>So I don’t understand the ’12 sections’ element. Because day ‘splits’ night in the graph, it is easy to miss th</w:t>
      </w:r>
      <w:r w:rsidR="00C65220">
        <w:rPr>
          <w:rStyle w:val="CommentReference"/>
        </w:rPr>
        <w:t xml:space="preserve">ese time slices. </w:t>
      </w:r>
      <w:r w:rsidR="00B94E6F">
        <w:rPr>
          <w:rStyle w:val="CommentReference"/>
        </w:rPr>
        <w:br/>
      </w:r>
      <w:r w:rsidR="00B94E6F">
        <w:rPr>
          <w:rStyle w:val="CommentReference"/>
        </w:rPr>
        <w:br/>
        <w:t>I could be completely wrong, but what I think is happening is “</w:t>
      </w:r>
      <w:r w:rsidR="00B94E6F" w:rsidRPr="00D0025E">
        <w:rPr>
          <w:rStyle w:val="CommentReference"/>
          <w:b/>
          <w:bCs/>
        </w:rPr>
        <w:t>These timeslices are split into 8 different sections</w:t>
      </w:r>
      <w:r w:rsidR="004C0ABF" w:rsidRPr="00D0025E">
        <w:rPr>
          <w:rStyle w:val="CommentReference"/>
          <w:b/>
          <w:bCs/>
        </w:rPr>
        <w:t xml:space="preserve"> which correspond to the day time and night time periods for each of the four seasons</w:t>
      </w:r>
      <w:r w:rsidR="001F12B8">
        <w:rPr>
          <w:rStyle w:val="CommentReference"/>
        </w:rPr>
        <w:t>”.</w:t>
      </w:r>
    </w:p>
    <w:p w14:paraId="40A59EE8" w14:textId="77777777" w:rsidR="002A6181" w:rsidRDefault="002A6181" w:rsidP="00AB4F35">
      <w:pPr>
        <w:pStyle w:val="CommentText"/>
        <w:rPr>
          <w:rStyle w:val="CommentReference"/>
        </w:rPr>
      </w:pPr>
    </w:p>
    <w:p w14:paraId="17A3BADB" w14:textId="5F5CCDA4" w:rsidR="007F1318" w:rsidRDefault="002A6181" w:rsidP="00AB4F35">
      <w:pPr>
        <w:pStyle w:val="CommentText"/>
        <w:rPr>
          <w:rStyle w:val="CommentReference"/>
        </w:rPr>
      </w:pPr>
      <w:r>
        <w:rPr>
          <w:rStyle w:val="CommentReference"/>
        </w:rPr>
        <w:t xml:space="preserve">This wouldn’t explain to your completely idiotic aspiring modeller (me) </w:t>
      </w:r>
      <w:r w:rsidR="00931093">
        <w:rPr>
          <w:rStyle w:val="CommentReference"/>
        </w:rPr>
        <w:t>how the 6 time slices would correspond to one day/night period in the model.</w:t>
      </w:r>
      <w:r w:rsidR="001F12B8">
        <w:rPr>
          <w:rStyle w:val="CommentReference"/>
        </w:rPr>
        <w:t xml:space="preserve"> </w:t>
      </w:r>
    </w:p>
    <w:p w14:paraId="7BDFB472" w14:textId="17E9D160" w:rsidR="001F12B8" w:rsidRPr="001F12B8" w:rsidRDefault="001F12B8" w:rsidP="00AB4F35">
      <w:pPr>
        <w:pStyle w:val="CommentText"/>
        <w:rPr>
          <w:sz w:val="16"/>
          <w:szCs w:val="16"/>
        </w:rPr>
      </w:pPr>
      <w:r>
        <w:rPr>
          <w:rStyle w:val="CommentReference"/>
        </w:rPr>
        <w:br/>
        <w:t xml:space="preserve">You could then list the periods as well to make it really clear as I have done above. This is useful, because when If first read the bit below about ‘modelling one representative day’ per season, I was looking at the figure and </w:t>
      </w:r>
      <w:r w:rsidRPr="00D0025E">
        <w:rPr>
          <w:rStyle w:val="CommentReference"/>
        </w:rPr>
        <w:t>completely</w:t>
      </w:r>
      <w:r>
        <w:rPr>
          <w:rStyle w:val="CommentReference"/>
        </w:rPr>
        <w:t xml:space="preserve"> missed the fact that there were only 8 </w:t>
      </w:r>
      <w:r w:rsidR="00D0025E">
        <w:rPr>
          <w:rStyle w:val="CommentReference"/>
        </w:rPr>
        <w:t xml:space="preserve">day/nights. I thought there were more because of the double-labelling of ‘night’. </w:t>
      </w:r>
    </w:p>
  </w:comment>
  <w:comment w:id="134" w:author="Simon Patterson" w:date="2022-03-03T23:16:00Z" w:initials="SP">
    <w:p w14:paraId="4288CDB3" w14:textId="195E9D86" w:rsidR="00861CA7" w:rsidRDefault="00861CA7">
      <w:pPr>
        <w:pStyle w:val="CommentText"/>
      </w:pPr>
      <w:r>
        <w:rPr>
          <w:rStyle w:val="CommentReference"/>
        </w:rPr>
        <w:annotationRef/>
      </w:r>
      <w:r>
        <w:t>Does it also reduce the data input 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1F9C2D" w15:done="0"/>
  <w15:commentEx w15:paraId="15BD4115" w15:done="0"/>
  <w15:commentEx w15:paraId="527DD5AE" w15:done="0"/>
  <w15:commentEx w15:paraId="75CE71A2" w15:done="0"/>
  <w15:commentEx w15:paraId="7A235347" w15:done="0"/>
  <w15:commentEx w15:paraId="4BB89FBE" w15:done="0"/>
  <w15:commentEx w15:paraId="5E648147" w15:done="0"/>
  <w15:commentEx w15:paraId="23F0FD0F" w15:done="0"/>
  <w15:commentEx w15:paraId="49DB1D8A" w15:done="0"/>
  <w15:commentEx w15:paraId="18FAACCB" w15:done="0"/>
  <w15:commentEx w15:paraId="5293CAF9" w15:done="0"/>
  <w15:commentEx w15:paraId="1F3C5FDB" w15:done="0"/>
  <w15:commentEx w15:paraId="26C4B636" w15:done="0"/>
  <w15:commentEx w15:paraId="3D220A11" w15:done="0"/>
  <w15:commentEx w15:paraId="447654A6" w15:done="0"/>
  <w15:commentEx w15:paraId="0D068439" w15:done="0"/>
  <w15:commentEx w15:paraId="591B1A9A" w15:done="0"/>
  <w15:commentEx w15:paraId="4D235498" w15:done="0"/>
  <w15:commentEx w15:paraId="7BDFB472" w15:done="0"/>
  <w15:commentEx w15:paraId="4288CD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B2DF" w16cex:dateUtc="2022-03-03T21:34:00Z"/>
  <w16cex:commentExtensible w16cex:durableId="25CBB3EC" w16cex:dateUtc="2022-03-03T21:38:00Z"/>
  <w16cex:commentExtensible w16cex:durableId="25CBB57A" w16cex:dateUtc="2022-03-03T21:45:00Z"/>
  <w16cex:commentExtensible w16cex:durableId="25CBB6B1" w16cex:dateUtc="2022-03-03T21:50:00Z"/>
  <w16cex:commentExtensible w16cex:durableId="25CBB7D8" w16cex:dateUtc="2022-03-03T21:55:00Z"/>
  <w16cex:commentExtensible w16cex:durableId="25CBB845" w16cex:dateUtc="2022-03-03T21:57:00Z"/>
  <w16cex:commentExtensible w16cex:durableId="25CBB899" w16cex:dateUtc="2022-03-03T21:58:00Z"/>
  <w16cex:commentExtensible w16cex:durableId="25CBBAAF" w16cex:dateUtc="2022-03-03T22:07:00Z"/>
  <w16cex:commentExtensible w16cex:durableId="25CBBA0A" w16cex:dateUtc="2022-03-03T22:04:00Z"/>
  <w16cex:commentExtensible w16cex:durableId="25CBBB09" w16cex:dateUtc="2022-03-03T22:09:00Z"/>
  <w16cex:commentExtensible w16cex:durableId="25CBBB4A" w16cex:dateUtc="2022-03-03T22:10:00Z"/>
  <w16cex:commentExtensible w16cex:durableId="25CBBC08" w16cex:dateUtc="2022-03-03T22:13:00Z"/>
  <w16cex:commentExtensible w16cex:durableId="25CBBDDF" w16cex:dateUtc="2022-03-03T22:21:00Z"/>
  <w16cex:commentExtensible w16cex:durableId="25CBBE42" w16cex:dateUtc="2022-03-03T22:22:00Z"/>
  <w16cex:commentExtensible w16cex:durableId="25CBC1BF" w16cex:dateUtc="2022-03-03T22:37:00Z"/>
  <w16cex:commentExtensible w16cex:durableId="25CBC2C3" w16cex:dateUtc="2022-03-03T22:42:00Z"/>
  <w16cex:commentExtensible w16cex:durableId="25CBC317" w16cex:dateUtc="2022-03-03T22:43:00Z"/>
  <w16cex:commentExtensible w16cex:durableId="25CBC36B" w16cex:dateUtc="2022-03-03T22:44:00Z"/>
  <w16cex:commentExtensible w16cex:durableId="25CBC6D2" w16cex:dateUtc="2022-03-03T22:59:00Z"/>
  <w16cex:commentExtensible w16cex:durableId="25CBCABF" w16cex:dateUtc="2022-03-03T2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1F9C2D" w16cid:durableId="25CBB2DF"/>
  <w16cid:commentId w16cid:paraId="15BD4115" w16cid:durableId="25CBB3EC"/>
  <w16cid:commentId w16cid:paraId="527DD5AE" w16cid:durableId="25CBB57A"/>
  <w16cid:commentId w16cid:paraId="75CE71A2" w16cid:durableId="25CBB6B1"/>
  <w16cid:commentId w16cid:paraId="7A235347" w16cid:durableId="25CBB7D8"/>
  <w16cid:commentId w16cid:paraId="4BB89FBE" w16cid:durableId="25CBB845"/>
  <w16cid:commentId w16cid:paraId="5E648147" w16cid:durableId="25CBB899"/>
  <w16cid:commentId w16cid:paraId="23F0FD0F" w16cid:durableId="25CBBAAF"/>
  <w16cid:commentId w16cid:paraId="49DB1D8A" w16cid:durableId="25CBBA0A"/>
  <w16cid:commentId w16cid:paraId="18FAACCB" w16cid:durableId="25CBBB09"/>
  <w16cid:commentId w16cid:paraId="5293CAF9" w16cid:durableId="25CBBB4A"/>
  <w16cid:commentId w16cid:paraId="1F3C5FDB" w16cid:durableId="25CBBC08"/>
  <w16cid:commentId w16cid:paraId="26C4B636" w16cid:durableId="25CBBDDF"/>
  <w16cid:commentId w16cid:paraId="3D220A11" w16cid:durableId="25CBBE42"/>
  <w16cid:commentId w16cid:paraId="447654A6" w16cid:durableId="25CBC1BF"/>
  <w16cid:commentId w16cid:paraId="0D068439" w16cid:durableId="25CBC2C3"/>
  <w16cid:commentId w16cid:paraId="591B1A9A" w16cid:durableId="25CBC317"/>
  <w16cid:commentId w16cid:paraId="4D235498" w16cid:durableId="25CBC36B"/>
  <w16cid:commentId w16cid:paraId="7BDFB472" w16cid:durableId="25CBC6D2"/>
  <w16cid:commentId w16cid:paraId="4288CDB3" w16cid:durableId="25CBCA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Patterson">
    <w15:presenceInfo w15:providerId="None" w15:userId="Simon Patt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6C"/>
    <w:rsid w:val="00016CF5"/>
    <w:rsid w:val="000244BF"/>
    <w:rsid w:val="00024BAC"/>
    <w:rsid w:val="000871B4"/>
    <w:rsid w:val="000A6A0A"/>
    <w:rsid w:val="000C2FE2"/>
    <w:rsid w:val="001417FE"/>
    <w:rsid w:val="001C5E83"/>
    <w:rsid w:val="001F12B8"/>
    <w:rsid w:val="0020109B"/>
    <w:rsid w:val="00210DAA"/>
    <w:rsid w:val="002215DE"/>
    <w:rsid w:val="00223048"/>
    <w:rsid w:val="0022727A"/>
    <w:rsid w:val="00263A29"/>
    <w:rsid w:val="00276E12"/>
    <w:rsid w:val="002A6181"/>
    <w:rsid w:val="002C5E0B"/>
    <w:rsid w:val="0030047B"/>
    <w:rsid w:val="00300648"/>
    <w:rsid w:val="003116A8"/>
    <w:rsid w:val="00327066"/>
    <w:rsid w:val="00360D41"/>
    <w:rsid w:val="00365022"/>
    <w:rsid w:val="003977F9"/>
    <w:rsid w:val="003F7769"/>
    <w:rsid w:val="00414E83"/>
    <w:rsid w:val="00484D61"/>
    <w:rsid w:val="004B79C8"/>
    <w:rsid w:val="004C0ABF"/>
    <w:rsid w:val="004E371B"/>
    <w:rsid w:val="004E65F6"/>
    <w:rsid w:val="004F2D6D"/>
    <w:rsid w:val="004F5A78"/>
    <w:rsid w:val="00551D3D"/>
    <w:rsid w:val="0056056F"/>
    <w:rsid w:val="005B1C9B"/>
    <w:rsid w:val="005C788A"/>
    <w:rsid w:val="005D03C9"/>
    <w:rsid w:val="005D082B"/>
    <w:rsid w:val="00626332"/>
    <w:rsid w:val="006F2F54"/>
    <w:rsid w:val="0077104E"/>
    <w:rsid w:val="00777100"/>
    <w:rsid w:val="007D1C6C"/>
    <w:rsid w:val="007F1318"/>
    <w:rsid w:val="00800996"/>
    <w:rsid w:val="00830DB9"/>
    <w:rsid w:val="0085049D"/>
    <w:rsid w:val="00861CA7"/>
    <w:rsid w:val="0086240C"/>
    <w:rsid w:val="00873845"/>
    <w:rsid w:val="009044A1"/>
    <w:rsid w:val="009054D4"/>
    <w:rsid w:val="00921B15"/>
    <w:rsid w:val="00931093"/>
    <w:rsid w:val="00935899"/>
    <w:rsid w:val="00950216"/>
    <w:rsid w:val="00953E4F"/>
    <w:rsid w:val="0096034C"/>
    <w:rsid w:val="009770F9"/>
    <w:rsid w:val="00984068"/>
    <w:rsid w:val="009935B8"/>
    <w:rsid w:val="009B3A33"/>
    <w:rsid w:val="00A00482"/>
    <w:rsid w:val="00A105F8"/>
    <w:rsid w:val="00A30D24"/>
    <w:rsid w:val="00A65C98"/>
    <w:rsid w:val="00A7238C"/>
    <w:rsid w:val="00A73802"/>
    <w:rsid w:val="00AB4F35"/>
    <w:rsid w:val="00AC1191"/>
    <w:rsid w:val="00AC27CE"/>
    <w:rsid w:val="00B215BB"/>
    <w:rsid w:val="00B81324"/>
    <w:rsid w:val="00B94E6F"/>
    <w:rsid w:val="00BF7337"/>
    <w:rsid w:val="00C04663"/>
    <w:rsid w:val="00C0681B"/>
    <w:rsid w:val="00C133BA"/>
    <w:rsid w:val="00C17506"/>
    <w:rsid w:val="00C20CB3"/>
    <w:rsid w:val="00C44CE9"/>
    <w:rsid w:val="00C500B4"/>
    <w:rsid w:val="00C65220"/>
    <w:rsid w:val="00CA4F64"/>
    <w:rsid w:val="00D0025E"/>
    <w:rsid w:val="00D1684B"/>
    <w:rsid w:val="00D41B20"/>
    <w:rsid w:val="00D46E05"/>
    <w:rsid w:val="00D57176"/>
    <w:rsid w:val="00DC25B2"/>
    <w:rsid w:val="00DE725C"/>
    <w:rsid w:val="00EB0690"/>
    <w:rsid w:val="00EB529B"/>
    <w:rsid w:val="00F378B0"/>
    <w:rsid w:val="00F4599D"/>
    <w:rsid w:val="00F51123"/>
    <w:rsid w:val="00F5158D"/>
    <w:rsid w:val="00F70413"/>
    <w:rsid w:val="00F737C4"/>
    <w:rsid w:val="00FA2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02A1"/>
  <w15:chartTrackingRefBased/>
  <w15:docId w15:val="{8244DEC4-E088-41EE-9234-AD26484A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D1C6C"/>
    <w:pPr>
      <w:spacing w:after="0" w:line="240" w:lineRule="auto"/>
    </w:pPr>
  </w:style>
  <w:style w:type="character" w:styleId="CommentReference">
    <w:name w:val="annotation reference"/>
    <w:basedOn w:val="DefaultParagraphFont"/>
    <w:uiPriority w:val="99"/>
    <w:semiHidden/>
    <w:unhideWhenUsed/>
    <w:rsid w:val="007D1C6C"/>
    <w:rPr>
      <w:sz w:val="16"/>
      <w:szCs w:val="16"/>
    </w:rPr>
  </w:style>
  <w:style w:type="paragraph" w:styleId="CommentText">
    <w:name w:val="annotation text"/>
    <w:basedOn w:val="Normal"/>
    <w:link w:val="CommentTextChar"/>
    <w:uiPriority w:val="99"/>
    <w:unhideWhenUsed/>
    <w:rsid w:val="007D1C6C"/>
    <w:pPr>
      <w:spacing w:line="240" w:lineRule="auto"/>
    </w:pPr>
    <w:rPr>
      <w:sz w:val="20"/>
      <w:szCs w:val="20"/>
    </w:rPr>
  </w:style>
  <w:style w:type="character" w:customStyle="1" w:styleId="CommentTextChar">
    <w:name w:val="Comment Text Char"/>
    <w:basedOn w:val="DefaultParagraphFont"/>
    <w:link w:val="CommentText"/>
    <w:uiPriority w:val="99"/>
    <w:rsid w:val="007D1C6C"/>
    <w:rPr>
      <w:sz w:val="20"/>
      <w:szCs w:val="20"/>
    </w:rPr>
  </w:style>
  <w:style w:type="paragraph" w:styleId="CommentSubject">
    <w:name w:val="annotation subject"/>
    <w:basedOn w:val="CommentText"/>
    <w:next w:val="CommentText"/>
    <w:link w:val="CommentSubjectChar"/>
    <w:uiPriority w:val="99"/>
    <w:semiHidden/>
    <w:unhideWhenUsed/>
    <w:rsid w:val="007D1C6C"/>
    <w:rPr>
      <w:b/>
      <w:bCs/>
    </w:rPr>
  </w:style>
  <w:style w:type="character" w:customStyle="1" w:styleId="CommentSubjectChar">
    <w:name w:val="Comment Subject Char"/>
    <w:basedOn w:val="CommentTextChar"/>
    <w:link w:val="CommentSubject"/>
    <w:uiPriority w:val="99"/>
    <w:semiHidden/>
    <w:rsid w:val="007D1C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Patterson</dc:creator>
  <cp:keywords/>
  <dc:description/>
  <cp:lastModifiedBy>Simon Patterson</cp:lastModifiedBy>
  <cp:revision>95</cp:revision>
  <dcterms:created xsi:type="dcterms:W3CDTF">2022-03-03T21:30:00Z</dcterms:created>
  <dcterms:modified xsi:type="dcterms:W3CDTF">2022-03-03T23:19:00Z</dcterms:modified>
</cp:coreProperties>
</file>