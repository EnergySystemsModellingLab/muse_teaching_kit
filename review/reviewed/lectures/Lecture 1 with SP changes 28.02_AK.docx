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CD6B" w14:textId="07A2BBB5" w:rsidR="00745C58" w:rsidRPr="00745C58" w:rsidRDefault="00745C58" w:rsidP="00252991">
      <w:pPr>
        <w:autoSpaceDE w:val="0"/>
        <w:autoSpaceDN w:val="0"/>
        <w:adjustRightInd w:val="0"/>
        <w:spacing w:after="0" w:line="240" w:lineRule="auto"/>
        <w:rPr>
          <w:rFonts w:ascii="Courier New" w:hAnsi="Courier New" w:cs="Courier New"/>
          <w:b/>
          <w:bCs/>
          <w:color w:val="FF0000"/>
        </w:rPr>
      </w:pPr>
      <w:r w:rsidRPr="00745C58">
        <w:rPr>
          <w:rFonts w:ascii="Courier New" w:hAnsi="Courier New" w:cs="Courier New"/>
          <w:b/>
          <w:bCs/>
          <w:color w:val="FF0000"/>
        </w:rPr>
        <w:t>Mini-Lecture 1.1 not checked as incomplete</w:t>
      </w:r>
    </w:p>
    <w:p w14:paraId="66C52E16" w14:textId="77777777" w:rsidR="00745C58" w:rsidRDefault="00745C58" w:rsidP="00252991">
      <w:pPr>
        <w:autoSpaceDE w:val="0"/>
        <w:autoSpaceDN w:val="0"/>
        <w:adjustRightInd w:val="0"/>
        <w:spacing w:after="0" w:line="240" w:lineRule="auto"/>
        <w:rPr>
          <w:rFonts w:ascii="Courier New" w:hAnsi="Courier New" w:cs="Courier New"/>
        </w:rPr>
      </w:pPr>
    </w:p>
    <w:p w14:paraId="6E040CE1" w14:textId="77777777" w:rsidR="00745C58" w:rsidRDefault="00745C58" w:rsidP="00252991">
      <w:pPr>
        <w:autoSpaceDE w:val="0"/>
        <w:autoSpaceDN w:val="0"/>
        <w:adjustRightInd w:val="0"/>
        <w:spacing w:after="0" w:line="240" w:lineRule="auto"/>
        <w:rPr>
          <w:rFonts w:ascii="Courier New" w:hAnsi="Courier New" w:cs="Courier New"/>
        </w:rPr>
      </w:pPr>
    </w:p>
    <w:p w14:paraId="60E13001" w14:textId="3585EDE4"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w:t>
      </w:r>
    </w:p>
    <w:p w14:paraId="39FB7C9B" w14:textId="5353B3EC" w:rsidR="00252991" w:rsidRPr="00A06211" w:rsidRDefault="00252991" w:rsidP="00252991">
      <w:pPr>
        <w:autoSpaceDE w:val="0"/>
        <w:autoSpaceDN w:val="0"/>
        <w:adjustRightInd w:val="0"/>
        <w:spacing w:after="0" w:line="240" w:lineRule="auto"/>
        <w:rPr>
          <w:rFonts w:ascii="Courier New" w:hAnsi="Courier New" w:cs="Courier New"/>
          <w:b/>
          <w:bCs/>
          <w:sz w:val="40"/>
          <w:szCs w:val="40"/>
        </w:rPr>
      </w:pPr>
      <w:r w:rsidRPr="00A06211">
        <w:rPr>
          <w:rFonts w:ascii="Courier New" w:hAnsi="Courier New" w:cs="Courier New"/>
          <w:b/>
          <w:bCs/>
          <w:sz w:val="40"/>
          <w:szCs w:val="40"/>
        </w:rPr>
        <w:t xml:space="preserve">title: Mini-Lecture 1.2 -- Sustainable </w:t>
      </w:r>
      <w:ins w:id="0" w:author="Simon Patterson" w:date="2022-02-28T19:33:00Z">
        <w:r w:rsidRPr="00A06211">
          <w:rPr>
            <w:rFonts w:ascii="Courier New" w:hAnsi="Courier New" w:cs="Courier New"/>
            <w:b/>
            <w:bCs/>
            <w:sz w:val="40"/>
            <w:szCs w:val="40"/>
          </w:rPr>
          <w:t xml:space="preserve">Development Goals </w:t>
        </w:r>
      </w:ins>
      <w:r w:rsidRPr="00A06211">
        <w:rPr>
          <w:rFonts w:ascii="Courier New" w:hAnsi="Courier New" w:cs="Courier New"/>
          <w:b/>
          <w:bCs/>
          <w:sz w:val="40"/>
          <w:szCs w:val="40"/>
        </w:rPr>
        <w:t xml:space="preserve">and the global climate agenda. </w:t>
      </w:r>
    </w:p>
    <w:p w14:paraId="7FE80731"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0368EE8C"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Sustainable development</w:t>
      </w:r>
    </w:p>
    <w:p w14:paraId="6B941B31"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Sustainable Development Goals (SDGs)</w:t>
      </w:r>
    </w:p>
    <w:p w14:paraId="2BE418B1"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Paris Agreement</w:t>
      </w:r>
    </w:p>
    <w:p w14:paraId="68941BBC"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14F8E88C"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2BFDEFE5"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w:t>
      </w:r>
    </w:p>
    <w:p w14:paraId="47E8DE09" w14:textId="77777777" w:rsidR="00252991" w:rsidRDefault="00252991" w:rsidP="00252991">
      <w:pPr>
        <w:autoSpaceDE w:val="0"/>
        <w:autoSpaceDN w:val="0"/>
        <w:adjustRightInd w:val="0"/>
        <w:spacing w:after="0" w:line="240" w:lineRule="auto"/>
        <w:rPr>
          <w:rFonts w:ascii="Courier New" w:hAnsi="Courier New" w:cs="Courier New"/>
        </w:rPr>
      </w:pPr>
    </w:p>
    <w:p w14:paraId="4B9AE1CD"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0FD549D8" w14:textId="77777777" w:rsidR="00252991" w:rsidRDefault="00252991" w:rsidP="00252991">
      <w:pPr>
        <w:autoSpaceDE w:val="0"/>
        <w:autoSpaceDN w:val="0"/>
        <w:adjustRightInd w:val="0"/>
        <w:spacing w:after="0" w:line="240" w:lineRule="auto"/>
        <w:rPr>
          <w:rFonts w:ascii="Courier New" w:hAnsi="Courier New" w:cs="Courier New"/>
        </w:rPr>
      </w:pPr>
    </w:p>
    <w:p w14:paraId="0A79B0AC" w14:textId="427C221E"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will provide a background to sustainable development,</w:t>
      </w:r>
      <w:ins w:id="1" w:author="Simon Patterson" w:date="2022-02-28T22:14:00Z">
        <w:r w:rsidR="00A3492C">
          <w:rPr>
            <w:rFonts w:ascii="Courier New" w:hAnsi="Courier New" w:cs="Courier New"/>
          </w:rPr>
          <w:t xml:space="preserve"> </w:t>
        </w:r>
      </w:ins>
      <w:r>
        <w:rPr>
          <w:rFonts w:ascii="Courier New" w:hAnsi="Courier New" w:cs="Courier New"/>
        </w:rPr>
        <w:t>the global agendas of the Sustainable Development Goals (SDGs) and an introduction to the role energy systems can play in achieving a range of sustainable development outcomes.</w:t>
      </w:r>
    </w:p>
    <w:p w14:paraId="797B695C" w14:textId="77777777" w:rsidR="00252991" w:rsidRDefault="00252991" w:rsidP="00252991">
      <w:pPr>
        <w:autoSpaceDE w:val="0"/>
        <w:autoSpaceDN w:val="0"/>
        <w:adjustRightInd w:val="0"/>
        <w:spacing w:after="0" w:line="240" w:lineRule="auto"/>
        <w:rPr>
          <w:rFonts w:ascii="Courier New" w:hAnsi="Courier New" w:cs="Courier New"/>
        </w:rPr>
      </w:pPr>
    </w:p>
    <w:p w14:paraId="0E85D514"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3F4C0E0C" w14:textId="77777777" w:rsidR="00252991" w:rsidRDefault="00252991" w:rsidP="00252991">
      <w:pPr>
        <w:autoSpaceDE w:val="0"/>
        <w:autoSpaceDN w:val="0"/>
        <w:adjustRightInd w:val="0"/>
        <w:spacing w:after="0" w:line="240" w:lineRule="auto"/>
        <w:rPr>
          <w:rFonts w:ascii="Courier New" w:hAnsi="Courier New" w:cs="Courier New"/>
        </w:rPr>
      </w:pPr>
    </w:p>
    <w:p w14:paraId="63C3BB86"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Learn the importance of sustainable development and how it frames</w:t>
      </w:r>
    </w:p>
    <w:p w14:paraId="66FDE35C"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    the major global development agendas</w:t>
      </w:r>
    </w:p>
    <w:p w14:paraId="35083EE7"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Identify the general principles of the Sustainable Development Goals</w:t>
      </w:r>
    </w:p>
    <w:p w14:paraId="1861EEC6" w14:textId="77777777" w:rsidR="00252991" w:rsidRDefault="00252991" w:rsidP="00252991">
      <w:pPr>
        <w:autoSpaceDE w:val="0"/>
        <w:autoSpaceDN w:val="0"/>
        <w:adjustRightInd w:val="0"/>
        <w:spacing w:after="0" w:line="240" w:lineRule="auto"/>
        <w:rPr>
          <w:rFonts w:ascii="Courier New" w:hAnsi="Courier New" w:cs="Courier New"/>
        </w:rPr>
      </w:pPr>
    </w:p>
    <w:p w14:paraId="0011E705"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Lecture content</w:t>
      </w:r>
    </w:p>
    <w:p w14:paraId="49D84A10" w14:textId="77777777" w:rsidR="00252991" w:rsidRDefault="00252991" w:rsidP="00252991">
      <w:pPr>
        <w:autoSpaceDE w:val="0"/>
        <w:autoSpaceDN w:val="0"/>
        <w:adjustRightInd w:val="0"/>
        <w:spacing w:after="0" w:line="240" w:lineRule="auto"/>
        <w:rPr>
          <w:rFonts w:ascii="Courier New" w:hAnsi="Courier New" w:cs="Courier New"/>
        </w:rPr>
      </w:pPr>
    </w:p>
    <w:p w14:paraId="099E17D7"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110553EC" w14:textId="77777777" w:rsidR="00252991" w:rsidRDefault="00252991" w:rsidP="00252991">
      <w:pPr>
        <w:autoSpaceDE w:val="0"/>
        <w:autoSpaceDN w:val="0"/>
        <w:adjustRightInd w:val="0"/>
        <w:spacing w:after="0" w:line="240" w:lineRule="auto"/>
        <w:rPr>
          <w:rFonts w:ascii="Courier New" w:hAnsi="Courier New" w:cs="Courier New"/>
        </w:rPr>
      </w:pPr>
    </w:p>
    <w:p w14:paraId="14713CC9" w14:textId="7A98AC1C"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The Sustainable Development Goals (SDGs) are a set of universal goals for every country. The SDGs are focused on ending poverty, improving quality of </w:t>
      </w:r>
      <w:proofErr w:type="gramStart"/>
      <w:r>
        <w:rPr>
          <w:rFonts w:ascii="Courier New" w:hAnsi="Courier New" w:cs="Courier New"/>
        </w:rPr>
        <w:t>life</w:t>
      </w:r>
      <w:proofErr w:type="gramEnd"/>
      <w:r>
        <w:rPr>
          <w:rFonts w:ascii="Courier New" w:hAnsi="Courier New" w:cs="Courier New"/>
        </w:rPr>
        <w:t xml:space="preserve"> and protecting the environment. These goals were agreed on in 2015, with 2030 set as the target year for their achievement. The Sustainable Development Goals aim to tackle multiple issues. Some of the goals are based around poverty, environmental protection, climate action, justice and more. The SDGs can be seen in Figure 1.2.1. These goals are designed to be thought of together, rather than in isolation. There are, therefore, many links between different goals. </w:t>
      </w:r>
    </w:p>
    <w:p w14:paraId="57359966" w14:textId="77777777" w:rsidR="00252991" w:rsidRDefault="00252991" w:rsidP="00252991">
      <w:pPr>
        <w:autoSpaceDE w:val="0"/>
        <w:autoSpaceDN w:val="0"/>
        <w:adjustRightInd w:val="0"/>
        <w:spacing w:after="0" w:line="240" w:lineRule="auto"/>
        <w:rPr>
          <w:rFonts w:ascii="Courier New" w:hAnsi="Courier New" w:cs="Courier New"/>
        </w:rPr>
      </w:pPr>
    </w:p>
    <w:p w14:paraId="3E4AC89A" w14:textId="77777777" w:rsidR="00252991" w:rsidRDefault="00252991" w:rsidP="0025299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](assets/Fig_1.2.1.png){width=100%}</w:t>
      </w:r>
    </w:p>
    <w:p w14:paraId="55FEA106" w14:textId="77777777" w:rsidR="00252991" w:rsidRDefault="00252991" w:rsidP="00252991">
      <w:pPr>
        <w:autoSpaceDE w:val="0"/>
        <w:autoSpaceDN w:val="0"/>
        <w:adjustRightInd w:val="0"/>
        <w:spacing w:after="0" w:line="240" w:lineRule="auto"/>
        <w:rPr>
          <w:rFonts w:ascii="Courier New" w:hAnsi="Courier New" w:cs="Courier New"/>
        </w:rPr>
      </w:pPr>
    </w:p>
    <w:p w14:paraId="24743E4B"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1.2.1:*</w:t>
      </w:r>
      <w:proofErr w:type="gramEnd"/>
      <w:r>
        <w:rPr>
          <w:rFonts w:ascii="Courier New" w:hAnsi="Courier New" w:cs="Courier New"/>
        </w:rPr>
        <w:t>* The 17 Sustainable Development Goals</w:t>
      </w:r>
    </w:p>
    <w:p w14:paraId="1A86984B"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[@UnitedNations2015]</w:t>
      </w:r>
    </w:p>
    <w:p w14:paraId="388D2EF1" w14:textId="77777777" w:rsidR="00252991" w:rsidRDefault="00252991" w:rsidP="00252991">
      <w:pPr>
        <w:autoSpaceDE w:val="0"/>
        <w:autoSpaceDN w:val="0"/>
        <w:adjustRightInd w:val="0"/>
        <w:spacing w:after="0" w:line="240" w:lineRule="auto"/>
        <w:rPr>
          <w:rFonts w:ascii="Courier New" w:hAnsi="Courier New" w:cs="Courier New"/>
        </w:rPr>
      </w:pPr>
    </w:p>
    <w:p w14:paraId="1B4EA826" w14:textId="6B952BF6"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In this </w:t>
      </w:r>
      <w:proofErr w:type="gramStart"/>
      <w:r w:rsidR="00404B23">
        <w:rPr>
          <w:rFonts w:ascii="Courier New" w:hAnsi="Courier New" w:cs="Courier New"/>
        </w:rPr>
        <w:t>mini-</w:t>
      </w:r>
      <w:r>
        <w:rPr>
          <w:rFonts w:ascii="Courier New" w:hAnsi="Courier New" w:cs="Courier New"/>
        </w:rPr>
        <w:t>lecture</w:t>
      </w:r>
      <w:proofErr w:type="gramEnd"/>
      <w:r>
        <w:rPr>
          <w:rFonts w:ascii="Courier New" w:hAnsi="Courier New" w:cs="Courier New"/>
        </w:rPr>
        <w:t xml:space="preserve"> we will explore these links, global progress on the SDGs and how to factor these goals into national planning and modelling efforts.</w:t>
      </w:r>
    </w:p>
    <w:p w14:paraId="3395700E" w14:textId="77777777" w:rsidR="00252991" w:rsidRDefault="00252991" w:rsidP="00252991">
      <w:pPr>
        <w:autoSpaceDE w:val="0"/>
        <w:autoSpaceDN w:val="0"/>
        <w:adjustRightInd w:val="0"/>
        <w:spacing w:after="0" w:line="240" w:lineRule="auto"/>
        <w:rPr>
          <w:rFonts w:ascii="Courier New" w:hAnsi="Courier New" w:cs="Courier New"/>
        </w:rPr>
      </w:pPr>
    </w:p>
    <w:p w14:paraId="06F8900C"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Sustainable Development Goal 7</w:t>
      </w:r>
    </w:p>
    <w:p w14:paraId="08BAD05D" w14:textId="77777777" w:rsidR="00252991" w:rsidRDefault="00252991" w:rsidP="00252991">
      <w:pPr>
        <w:autoSpaceDE w:val="0"/>
        <w:autoSpaceDN w:val="0"/>
        <w:adjustRightInd w:val="0"/>
        <w:spacing w:after="0" w:line="240" w:lineRule="auto"/>
        <w:rPr>
          <w:rFonts w:ascii="Courier New" w:hAnsi="Courier New" w:cs="Courier New"/>
        </w:rPr>
      </w:pPr>
    </w:p>
    <w:p w14:paraId="01D83583" w14:textId="6703941D"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Sustainable Development Goal 7 (SDG7) specifically focuses on the energy sector. Each SDG has more specific targets. The first target set in SDG7 is universal access to affordable, </w:t>
      </w:r>
      <w:proofErr w:type="gramStart"/>
      <w:r>
        <w:rPr>
          <w:rFonts w:ascii="Courier New" w:hAnsi="Courier New" w:cs="Courier New"/>
        </w:rPr>
        <w:t>reliable</w:t>
      </w:r>
      <w:proofErr w:type="gramEnd"/>
      <w:r>
        <w:rPr>
          <w:rFonts w:ascii="Courier New" w:hAnsi="Courier New" w:cs="Courier New"/>
        </w:rPr>
        <w:t xml:space="preserve"> and modern energy services. This includes electricity and access to clean cooking. Next, SDG7 calls for a substantial increase in the share of renewables in the global energy mix. This is to reduce greenhouse gas emissions and increase the sustainability of energy supplies. Another important element of improving the sustainability of the energy sector is energy efficiency. Therefore, the next SDG7 target requires a doubling of the rate of global improvement in energy efficiency. Finally, SDG7 targets improved cooperation to increase access to clean energy research and technology to promote investment, as well as expanded and improved modern energy infrastructure in developing countries. </w:t>
      </w:r>
      <w:proofErr w:type="gramStart"/>
      <w:r>
        <w:rPr>
          <w:rFonts w:ascii="Courier New" w:hAnsi="Courier New" w:cs="Courier New"/>
        </w:rPr>
        <w:t>All of</w:t>
      </w:r>
      <w:proofErr w:type="gramEnd"/>
      <w:r>
        <w:rPr>
          <w:rFonts w:ascii="Courier New" w:hAnsi="Courier New" w:cs="Courier New"/>
        </w:rPr>
        <w:t xml:space="preserve"> these targets are set in pursuit of reduced poverty and greater sustainability. Whilst SDG7 focuses explicitly on the energy sector, we will see later that </w:t>
      </w:r>
      <w:proofErr w:type="gramStart"/>
      <w:r>
        <w:rPr>
          <w:rFonts w:ascii="Courier New" w:hAnsi="Courier New" w:cs="Courier New"/>
        </w:rPr>
        <w:t>all of</w:t>
      </w:r>
      <w:proofErr w:type="gramEnd"/>
      <w:r>
        <w:rPr>
          <w:rFonts w:ascii="Courier New" w:hAnsi="Courier New" w:cs="Courier New"/>
        </w:rPr>
        <w:t xml:space="preserve"> the goals are strongly interlinked as energy is important for multiple other goals.</w:t>
      </w:r>
    </w:p>
    <w:p w14:paraId="5E899F21" w14:textId="77777777" w:rsidR="00252991" w:rsidRDefault="00252991" w:rsidP="00252991">
      <w:pPr>
        <w:autoSpaceDE w:val="0"/>
        <w:autoSpaceDN w:val="0"/>
        <w:adjustRightInd w:val="0"/>
        <w:spacing w:after="0" w:line="240" w:lineRule="auto"/>
        <w:rPr>
          <w:rFonts w:ascii="Courier New" w:hAnsi="Courier New" w:cs="Courier New"/>
        </w:rPr>
      </w:pPr>
    </w:p>
    <w:p w14:paraId="60AAAC33" w14:textId="77777777" w:rsidR="00252991" w:rsidRDefault="00252991" w:rsidP="0025299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](assets/Fig_1.2.2.png){width=100%}</w:t>
      </w:r>
    </w:p>
    <w:p w14:paraId="0E9D1100" w14:textId="77777777" w:rsidR="00252991" w:rsidRDefault="00252991" w:rsidP="00252991">
      <w:pPr>
        <w:autoSpaceDE w:val="0"/>
        <w:autoSpaceDN w:val="0"/>
        <w:adjustRightInd w:val="0"/>
        <w:spacing w:after="0" w:line="240" w:lineRule="auto"/>
        <w:rPr>
          <w:rFonts w:ascii="Courier New" w:hAnsi="Courier New" w:cs="Courier New"/>
        </w:rPr>
      </w:pPr>
    </w:p>
    <w:p w14:paraId="3AA1D2C4"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1.2.2:*</w:t>
      </w:r>
      <w:proofErr w:type="gramEnd"/>
      <w:r>
        <w:rPr>
          <w:rFonts w:ascii="Courier New" w:hAnsi="Courier New" w:cs="Courier New"/>
        </w:rPr>
        <w:t>* Sustainable Development Goal 7</w:t>
      </w:r>
    </w:p>
    <w:p w14:paraId="6D1F71A8"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[@UnitedNations2015]</w:t>
      </w:r>
    </w:p>
    <w:p w14:paraId="6A582CAB" w14:textId="77777777" w:rsidR="00252991" w:rsidRDefault="00252991" w:rsidP="00252991">
      <w:pPr>
        <w:autoSpaceDE w:val="0"/>
        <w:autoSpaceDN w:val="0"/>
        <w:adjustRightInd w:val="0"/>
        <w:spacing w:after="0" w:line="240" w:lineRule="auto"/>
        <w:rPr>
          <w:rFonts w:ascii="Courier New" w:hAnsi="Courier New" w:cs="Courier New"/>
        </w:rPr>
      </w:pPr>
    </w:p>
    <w:p w14:paraId="53B69907"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Progress on SDG7: Access to Electricity and Clean Cooking</w:t>
      </w:r>
    </w:p>
    <w:p w14:paraId="1F197384" w14:textId="77777777" w:rsidR="00252991" w:rsidRDefault="00252991" w:rsidP="00252991">
      <w:pPr>
        <w:autoSpaceDE w:val="0"/>
        <w:autoSpaceDN w:val="0"/>
        <w:adjustRightInd w:val="0"/>
        <w:spacing w:after="0" w:line="240" w:lineRule="auto"/>
        <w:rPr>
          <w:rFonts w:ascii="Courier New" w:hAnsi="Courier New" w:cs="Courier New"/>
        </w:rPr>
      </w:pPr>
    </w:p>
    <w:p w14:paraId="2E715DDB" w14:textId="1EFC5CBE"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According to the tracking SDG7 report, there has been progress in improving access to both electricity and clean cooking in recent years. This report states that electricity access increased from 83% in 2010 to 90% in 2018, whilst clean cooking increased from 56% to 63%. The report finds, however, that the current rates of progress are insufficient to meet the targets set by SDG7 by 2030. There are also key regions where progress has been substantially slower. For example, the population without access to electricity is concentrated in Sub-Saharan Africa -</w:t>
      </w:r>
      <w:ins w:id="2" w:author="Simon Patterson" w:date="2022-02-28T22:13:00Z">
        <w:r w:rsidR="003E1EE6">
          <w:rPr>
            <w:rFonts w:ascii="Courier New" w:hAnsi="Courier New" w:cs="Courier New"/>
          </w:rPr>
          <w:t>-</w:t>
        </w:r>
      </w:ins>
      <w:r>
        <w:rPr>
          <w:rFonts w:ascii="Courier New" w:hAnsi="Courier New" w:cs="Courier New"/>
        </w:rPr>
        <w:t xml:space="preserve"> with an overall access rate of 47%. </w:t>
      </w:r>
    </w:p>
    <w:p w14:paraId="5DAC9D84" w14:textId="77777777" w:rsidR="00252991" w:rsidRDefault="00252991" w:rsidP="00252991">
      <w:pPr>
        <w:autoSpaceDE w:val="0"/>
        <w:autoSpaceDN w:val="0"/>
        <w:adjustRightInd w:val="0"/>
        <w:spacing w:after="0" w:line="240" w:lineRule="auto"/>
        <w:rPr>
          <w:rFonts w:ascii="Courier New" w:hAnsi="Courier New" w:cs="Courier New"/>
        </w:rPr>
      </w:pPr>
    </w:p>
    <w:p w14:paraId="4223CC49"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There are several ways in which energy modelling can be used to aid with these goals. For instance, geospatial electrification modelling can be used to assess which access solutions are the most economical for different regions or sub-regions. This also includes capacity expansion planning to assess how supply can be increased whilst minimising economic and environmental impacts.</w:t>
      </w:r>
    </w:p>
    <w:p w14:paraId="7260E59B" w14:textId="77777777" w:rsidR="00252991" w:rsidRDefault="00252991" w:rsidP="00252991">
      <w:pPr>
        <w:autoSpaceDE w:val="0"/>
        <w:autoSpaceDN w:val="0"/>
        <w:adjustRightInd w:val="0"/>
        <w:spacing w:after="0" w:line="240" w:lineRule="auto"/>
        <w:rPr>
          <w:rFonts w:ascii="Courier New" w:hAnsi="Courier New" w:cs="Courier New"/>
        </w:rPr>
      </w:pPr>
    </w:p>
    <w:p w14:paraId="0A556A64"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Progress on SDG7: Renewable Energy and Energy Efficiency</w:t>
      </w:r>
    </w:p>
    <w:p w14:paraId="09DF3435" w14:textId="77777777" w:rsidR="00252991" w:rsidRDefault="00252991" w:rsidP="00252991">
      <w:pPr>
        <w:autoSpaceDE w:val="0"/>
        <w:autoSpaceDN w:val="0"/>
        <w:adjustRightInd w:val="0"/>
        <w:spacing w:after="0" w:line="240" w:lineRule="auto"/>
        <w:rPr>
          <w:rFonts w:ascii="Courier New" w:hAnsi="Courier New" w:cs="Courier New"/>
        </w:rPr>
      </w:pPr>
    </w:p>
    <w:p w14:paraId="52E2795E" w14:textId="6C692180"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The graph below shows the share of electricity, heat and transport demands met by renewables</w:t>
      </w:r>
      <w:r w:rsidR="00236DA0">
        <w:rPr>
          <w:rFonts w:ascii="Courier New" w:hAnsi="Courier New" w:cs="Courier New"/>
        </w:rPr>
        <w:t xml:space="preserve"> (such as solar, wind, </w:t>
      </w:r>
      <w:proofErr w:type="gramStart"/>
      <w:r w:rsidR="00236DA0">
        <w:rPr>
          <w:rFonts w:ascii="Courier New" w:hAnsi="Courier New" w:cs="Courier New"/>
        </w:rPr>
        <w:t>hydro</w:t>
      </w:r>
      <w:proofErr w:type="gramEnd"/>
      <w:r w:rsidR="00236DA0">
        <w:rPr>
          <w:rFonts w:ascii="Courier New" w:hAnsi="Courier New" w:cs="Courier New"/>
        </w:rPr>
        <w:t xml:space="preserve"> and geothermal </w:t>
      </w:r>
      <w:r w:rsidR="00236DA0">
        <w:rPr>
          <w:rFonts w:ascii="Courier New" w:hAnsi="Courier New" w:cs="Courier New"/>
        </w:rPr>
        <w:lastRenderedPageBreak/>
        <w:t>energy)</w:t>
      </w:r>
      <w:r>
        <w:rPr>
          <w:rFonts w:ascii="Courier New" w:hAnsi="Courier New" w:cs="Courier New"/>
        </w:rPr>
        <w:t xml:space="preserve"> globally. We can see that there has been some progress in increasing the share of renewables in the electricity and transport sectors as well as in the heat sector when traditional biomass use is excluded. According to the SDG7 Tracking Report, the share of </w:t>
      </w:r>
      <w:r w:rsidR="00236DA0">
        <w:rPr>
          <w:rFonts w:ascii="Courier New" w:hAnsi="Courier New" w:cs="Courier New"/>
        </w:rPr>
        <w:t>renewable</w:t>
      </w:r>
      <w:r>
        <w:rPr>
          <w:rFonts w:ascii="Courier New" w:hAnsi="Courier New" w:cs="Courier New"/>
        </w:rPr>
        <w:t xml:space="preserve"> energy in </w:t>
      </w:r>
      <w:r w:rsidR="00236DA0">
        <w:rPr>
          <w:rFonts w:ascii="Courier New" w:hAnsi="Courier New" w:cs="Courier New"/>
        </w:rPr>
        <w:t>Total</w:t>
      </w:r>
      <w:r>
        <w:rPr>
          <w:rFonts w:ascii="Courier New" w:hAnsi="Courier New" w:cs="Courier New"/>
        </w:rPr>
        <w:t xml:space="preserve"> Final Energy Consumption reached 17.3</w:t>
      </w:r>
      <w:ins w:id="3" w:author="Simon Patterson" w:date="2022-02-28T21:31:00Z">
        <w:r w:rsidR="00236DA0">
          <w:rPr>
            <w:rFonts w:ascii="Courier New" w:hAnsi="Courier New" w:cs="Courier New"/>
          </w:rPr>
          <w:t>%</w:t>
        </w:r>
      </w:ins>
      <w:r>
        <w:rPr>
          <w:rFonts w:ascii="Courier New" w:hAnsi="Courier New" w:cs="Courier New"/>
        </w:rPr>
        <w:t xml:space="preserve"> in 2017, up from 16.3</w:t>
      </w:r>
      <w:r w:rsidR="00236DA0">
        <w:rPr>
          <w:rFonts w:ascii="Courier New" w:hAnsi="Courier New" w:cs="Courier New"/>
        </w:rPr>
        <w:t>%</w:t>
      </w:r>
      <w:r>
        <w:rPr>
          <w:rFonts w:ascii="Courier New" w:hAnsi="Courier New" w:cs="Courier New"/>
        </w:rPr>
        <w:t xml:space="preserve"> in 2010. </w:t>
      </w:r>
    </w:p>
    <w:p w14:paraId="5556FA1E" w14:textId="77777777" w:rsidR="00252991" w:rsidRDefault="00252991" w:rsidP="00252991">
      <w:pPr>
        <w:autoSpaceDE w:val="0"/>
        <w:autoSpaceDN w:val="0"/>
        <w:adjustRightInd w:val="0"/>
        <w:spacing w:after="0" w:line="240" w:lineRule="auto"/>
        <w:rPr>
          <w:rFonts w:ascii="Courier New" w:hAnsi="Courier New" w:cs="Courier New"/>
        </w:rPr>
      </w:pPr>
    </w:p>
    <w:p w14:paraId="04C62B1E" w14:textId="20788C65"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The </w:t>
      </w:r>
      <w:r w:rsidR="00AB33AF">
        <w:rPr>
          <w:rFonts w:ascii="Courier New" w:hAnsi="Courier New" w:cs="Courier New"/>
        </w:rPr>
        <w:t>electricity</w:t>
      </w:r>
      <w:r w:rsidR="00AB33AF">
        <w:rPr>
          <w:rFonts w:ascii="Courier New" w:hAnsi="Courier New" w:cs="Courier New"/>
        </w:rPr>
        <w:t xml:space="preserve"> </w:t>
      </w:r>
      <w:r>
        <w:rPr>
          <w:rFonts w:ascii="Courier New" w:hAnsi="Courier New" w:cs="Courier New"/>
        </w:rPr>
        <w:t xml:space="preserve">sector has observed the most progress. This is largely due to the growth in solar </w:t>
      </w:r>
      <w:r w:rsidR="00054132">
        <w:rPr>
          <w:rFonts w:ascii="Courier New" w:hAnsi="Courier New" w:cs="Courier New"/>
        </w:rPr>
        <w:t>photovoltaic (</w:t>
      </w:r>
      <w:r>
        <w:rPr>
          <w:rFonts w:ascii="Courier New" w:hAnsi="Courier New" w:cs="Courier New"/>
        </w:rPr>
        <w:t>PV</w:t>
      </w:r>
      <w:r w:rsidR="00054132">
        <w:rPr>
          <w:rFonts w:ascii="Courier New" w:hAnsi="Courier New" w:cs="Courier New"/>
        </w:rPr>
        <w:t>)</w:t>
      </w:r>
      <w:r>
        <w:rPr>
          <w:rFonts w:ascii="Courier New" w:hAnsi="Courier New" w:cs="Courier New"/>
        </w:rPr>
        <w:t xml:space="preserve"> and wind energy. However, more progress is required to achieve SDG7, with most scenarios requiring the decarbonisation of </w:t>
      </w:r>
      <w:r w:rsidR="00236DA0">
        <w:rPr>
          <w:rFonts w:ascii="Courier New" w:hAnsi="Courier New" w:cs="Courier New"/>
        </w:rPr>
        <w:t>end-</w:t>
      </w:r>
      <w:r>
        <w:rPr>
          <w:rFonts w:ascii="Courier New" w:hAnsi="Courier New" w:cs="Courier New"/>
        </w:rPr>
        <w:t>use sectors</w:t>
      </w:r>
      <w:ins w:id="4" w:author="Simon Patterson" w:date="2022-02-28T21:33:00Z">
        <w:r w:rsidR="00236DA0">
          <w:rPr>
            <w:rFonts w:ascii="Courier New" w:hAnsi="Courier New" w:cs="Courier New"/>
          </w:rPr>
          <w:t>:</w:t>
        </w:r>
      </w:ins>
      <w:r>
        <w:rPr>
          <w:rFonts w:ascii="Courier New" w:hAnsi="Courier New" w:cs="Courier New"/>
        </w:rPr>
        <w:t xml:space="preserve"> </w:t>
      </w:r>
      <w:r w:rsidR="00236DA0">
        <w:rPr>
          <w:rFonts w:ascii="Courier New" w:hAnsi="Courier New" w:cs="Courier New"/>
        </w:rPr>
        <w:t xml:space="preserve">for </w:t>
      </w:r>
      <w:r>
        <w:rPr>
          <w:rFonts w:ascii="Courier New" w:hAnsi="Courier New" w:cs="Courier New"/>
        </w:rPr>
        <w:t>example, the electrification of transport and heat</w:t>
      </w:r>
      <w:ins w:id="5" w:author="Simon Patterson" w:date="2022-02-28T21:33:00Z">
        <w:r w:rsidR="00236DA0">
          <w:rPr>
            <w:rFonts w:ascii="Courier New" w:hAnsi="Courier New" w:cs="Courier New"/>
          </w:rPr>
          <w:t>,</w:t>
        </w:r>
      </w:ins>
      <w:r>
        <w:rPr>
          <w:rFonts w:ascii="Courier New" w:hAnsi="Courier New" w:cs="Courier New"/>
        </w:rPr>
        <w:t xml:space="preserve"> </w:t>
      </w:r>
      <w:r w:rsidR="00236DA0">
        <w:rPr>
          <w:rFonts w:ascii="Courier New" w:hAnsi="Courier New" w:cs="Courier New"/>
        </w:rPr>
        <w:t>sectors which</w:t>
      </w:r>
      <w:r>
        <w:rPr>
          <w:rFonts w:ascii="Courier New" w:hAnsi="Courier New" w:cs="Courier New"/>
        </w:rPr>
        <w:t xml:space="preserve"> have observed relatively slow progress.</w:t>
      </w:r>
    </w:p>
    <w:p w14:paraId="4170C5B0" w14:textId="77777777" w:rsidR="00252991" w:rsidRDefault="00252991" w:rsidP="00252991">
      <w:pPr>
        <w:autoSpaceDE w:val="0"/>
        <w:autoSpaceDN w:val="0"/>
        <w:adjustRightInd w:val="0"/>
        <w:spacing w:after="0" w:line="240" w:lineRule="auto"/>
        <w:rPr>
          <w:rFonts w:ascii="Courier New" w:hAnsi="Courier New" w:cs="Courier New"/>
        </w:rPr>
      </w:pPr>
    </w:p>
    <w:p w14:paraId="1E5CB5B9" w14:textId="77777777" w:rsidR="00252991" w:rsidRDefault="00252991" w:rsidP="0025299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](assets/Fig_1.2.4.png){width=100%}</w:t>
      </w:r>
    </w:p>
    <w:p w14:paraId="65B44A4E" w14:textId="77777777" w:rsidR="00252991" w:rsidRDefault="00252991" w:rsidP="00252991">
      <w:pPr>
        <w:autoSpaceDE w:val="0"/>
        <w:autoSpaceDN w:val="0"/>
        <w:adjustRightInd w:val="0"/>
        <w:spacing w:after="0" w:line="240" w:lineRule="auto"/>
        <w:rPr>
          <w:rFonts w:ascii="Courier New" w:hAnsi="Courier New" w:cs="Courier New"/>
        </w:rPr>
      </w:pPr>
    </w:p>
    <w:p w14:paraId="509372D8" w14:textId="4BAEC9B2"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1.2.4:*</w:t>
      </w:r>
      <w:proofErr w:type="gramEnd"/>
      <w:r>
        <w:rPr>
          <w:rFonts w:ascii="Courier New" w:hAnsi="Courier New" w:cs="Courier New"/>
        </w:rPr>
        <w:t xml:space="preserve">* Renewable </w:t>
      </w:r>
      <w:r w:rsidR="00236DA0">
        <w:rPr>
          <w:rFonts w:ascii="Courier New" w:hAnsi="Courier New" w:cs="Courier New"/>
        </w:rPr>
        <w:t>energy</w:t>
      </w:r>
      <w:r>
        <w:rPr>
          <w:rFonts w:ascii="Courier New" w:hAnsi="Courier New" w:cs="Courier New"/>
        </w:rPr>
        <w:t xml:space="preserve"> and energy efficiency progress</w:t>
      </w:r>
    </w:p>
    <w:p w14:paraId="43A9A082"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[@UnitedNations2015]</w:t>
      </w:r>
    </w:p>
    <w:p w14:paraId="5D7F8579" w14:textId="77777777" w:rsidR="00252991" w:rsidRDefault="00252991" w:rsidP="00252991">
      <w:pPr>
        <w:autoSpaceDE w:val="0"/>
        <w:autoSpaceDN w:val="0"/>
        <w:adjustRightInd w:val="0"/>
        <w:spacing w:after="0" w:line="240" w:lineRule="auto"/>
        <w:rPr>
          <w:rFonts w:ascii="Courier New" w:hAnsi="Courier New" w:cs="Courier New"/>
        </w:rPr>
      </w:pPr>
    </w:p>
    <w:p w14:paraId="00306288" w14:textId="77777777" w:rsidR="00252991" w:rsidRDefault="00252991" w:rsidP="00252991">
      <w:pPr>
        <w:autoSpaceDE w:val="0"/>
        <w:autoSpaceDN w:val="0"/>
        <w:adjustRightInd w:val="0"/>
        <w:spacing w:after="0" w:line="240" w:lineRule="auto"/>
        <w:rPr>
          <w:rFonts w:ascii="Courier New" w:hAnsi="Courier New" w:cs="Courier New"/>
        </w:rPr>
      </w:pPr>
    </w:p>
    <w:p w14:paraId="5B409A46" w14:textId="4B404BDE"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For energy efficiency, global reductions in primary energy intensity have slowed in recent years. </w:t>
      </w:r>
      <w:r w:rsidR="00AB33AF">
        <w:rPr>
          <w:rFonts w:ascii="Courier New" w:hAnsi="Courier New" w:cs="Courier New"/>
        </w:rPr>
        <w:t xml:space="preserve">Where energy intensity is the quantity of energy required per unit output or activity, so that using less energy to produce a product reduces the intensity. </w:t>
      </w:r>
      <w:r>
        <w:rPr>
          <w:rFonts w:ascii="Courier New" w:hAnsi="Courier New" w:cs="Courier New"/>
        </w:rPr>
        <w:t xml:space="preserve">This is despite progress still being greater than in the period before 2010. The SDG7 Tracking Report </w:t>
      </w:r>
      <w:r w:rsidR="00A06211">
        <w:rPr>
          <w:rFonts w:ascii="Courier New" w:hAnsi="Courier New" w:cs="Courier New"/>
        </w:rPr>
        <w:t>analysis</w:t>
      </w:r>
      <w:r>
        <w:rPr>
          <w:rFonts w:ascii="Courier New" w:hAnsi="Courier New" w:cs="Courier New"/>
        </w:rPr>
        <w:t xml:space="preserve"> shows that the transport sector has seen an increase in energy intensity improvement since 2010, while other sectors have seen a decrease. Differences between regions are observed, with Sub-Saharan Africa having the highest energy intensity</w:t>
      </w:r>
      <w:r w:rsidR="00506D3E">
        <w:rPr>
          <w:rFonts w:ascii="Courier New" w:hAnsi="Courier New" w:cs="Courier New"/>
        </w:rPr>
        <w:t xml:space="preserve"> and</w:t>
      </w:r>
      <w:r>
        <w:rPr>
          <w:rFonts w:ascii="Courier New" w:hAnsi="Courier New" w:cs="Courier New"/>
        </w:rPr>
        <w:t xml:space="preserve"> Latin America and the Caribbean </w:t>
      </w:r>
      <w:r w:rsidR="00506D3E">
        <w:rPr>
          <w:rFonts w:ascii="Courier New" w:hAnsi="Courier New" w:cs="Courier New"/>
        </w:rPr>
        <w:t xml:space="preserve">having </w:t>
      </w:r>
      <w:r>
        <w:rPr>
          <w:rFonts w:ascii="Courier New" w:hAnsi="Courier New" w:cs="Courier New"/>
        </w:rPr>
        <w:t xml:space="preserve">the lowest. </w:t>
      </w:r>
    </w:p>
    <w:p w14:paraId="586B6957" w14:textId="77777777" w:rsidR="00252991" w:rsidRDefault="00252991" w:rsidP="00252991">
      <w:pPr>
        <w:autoSpaceDE w:val="0"/>
        <w:autoSpaceDN w:val="0"/>
        <w:adjustRightInd w:val="0"/>
        <w:spacing w:after="0" w:line="240" w:lineRule="auto"/>
        <w:rPr>
          <w:rFonts w:ascii="Courier New" w:hAnsi="Courier New" w:cs="Courier New"/>
        </w:rPr>
      </w:pPr>
    </w:p>
    <w:p w14:paraId="2BB504C6"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If the SDG7 target of doubling the rate of global improvement in energy efficiency by 2030 is to be met, energy efficiency measures must be prioritised in policy making and investment planning. </w:t>
      </w:r>
    </w:p>
    <w:p w14:paraId="5A84F56C" w14:textId="77777777" w:rsidR="00252991" w:rsidRDefault="00252991" w:rsidP="00252991">
      <w:pPr>
        <w:autoSpaceDE w:val="0"/>
        <w:autoSpaceDN w:val="0"/>
        <w:adjustRightInd w:val="0"/>
        <w:spacing w:after="0" w:line="240" w:lineRule="auto"/>
        <w:rPr>
          <w:rFonts w:ascii="Courier New" w:hAnsi="Courier New" w:cs="Courier New"/>
        </w:rPr>
      </w:pPr>
    </w:p>
    <w:p w14:paraId="39C813BD"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Links between SDGs</w:t>
      </w:r>
    </w:p>
    <w:p w14:paraId="4BAA1BE4" w14:textId="77777777" w:rsidR="00252991" w:rsidRDefault="00252991" w:rsidP="00252991">
      <w:pPr>
        <w:autoSpaceDE w:val="0"/>
        <w:autoSpaceDN w:val="0"/>
        <w:adjustRightInd w:val="0"/>
        <w:spacing w:after="0" w:line="240" w:lineRule="auto"/>
        <w:rPr>
          <w:rFonts w:ascii="Courier New" w:hAnsi="Courier New" w:cs="Courier New"/>
        </w:rPr>
      </w:pPr>
    </w:p>
    <w:p w14:paraId="57FCD8B0" w14:textId="14AF7D51"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The SDGs are highly interlinked, with synergies and trade-offs between these targets. It is important that these interactions are understood so that policymakers can make plans to maximise synergies and minimise trade-offs. Modelling can help in </w:t>
      </w:r>
      <w:r w:rsidR="00506D3E">
        <w:rPr>
          <w:rFonts w:ascii="Courier New" w:hAnsi="Courier New" w:cs="Courier New"/>
        </w:rPr>
        <w:t xml:space="preserve">the </w:t>
      </w:r>
      <w:r>
        <w:rPr>
          <w:rFonts w:ascii="Courier New" w:hAnsi="Courier New" w:cs="Courier New"/>
        </w:rPr>
        <w:t xml:space="preserve">making </w:t>
      </w:r>
      <w:r w:rsidR="00506D3E">
        <w:rPr>
          <w:rFonts w:ascii="Courier New" w:hAnsi="Courier New" w:cs="Courier New"/>
        </w:rPr>
        <w:t xml:space="preserve">of </w:t>
      </w:r>
      <w:r>
        <w:rPr>
          <w:rFonts w:ascii="Courier New" w:hAnsi="Courier New" w:cs="Courier New"/>
        </w:rPr>
        <w:t xml:space="preserve">informed decisions by </w:t>
      </w:r>
      <w:r w:rsidR="00506D3E">
        <w:rPr>
          <w:rFonts w:ascii="Courier New" w:hAnsi="Courier New" w:cs="Courier New"/>
        </w:rPr>
        <w:t xml:space="preserve">providing a </w:t>
      </w:r>
      <w:r>
        <w:rPr>
          <w:rFonts w:ascii="Courier New" w:hAnsi="Courier New" w:cs="Courier New"/>
        </w:rPr>
        <w:t xml:space="preserve">better understanding </w:t>
      </w:r>
      <w:r w:rsidR="00506D3E">
        <w:rPr>
          <w:rFonts w:ascii="Courier New" w:hAnsi="Courier New" w:cs="Courier New"/>
        </w:rPr>
        <w:t xml:space="preserve">of </w:t>
      </w:r>
      <w:r>
        <w:rPr>
          <w:rFonts w:ascii="Courier New" w:hAnsi="Courier New" w:cs="Courier New"/>
        </w:rPr>
        <w:t xml:space="preserve">these interactions. This is because </w:t>
      </w:r>
      <w:r w:rsidR="00506D3E">
        <w:rPr>
          <w:rFonts w:ascii="Courier New" w:hAnsi="Courier New" w:cs="Courier New"/>
        </w:rPr>
        <w:t xml:space="preserve">models </w:t>
      </w:r>
      <w:r>
        <w:rPr>
          <w:rFonts w:ascii="Courier New" w:hAnsi="Courier New" w:cs="Courier New"/>
        </w:rPr>
        <w:t xml:space="preserve">can be used to develop cross-sectoral scenarios and can </w:t>
      </w:r>
      <w:r w:rsidR="00506D3E">
        <w:rPr>
          <w:rFonts w:ascii="Courier New" w:hAnsi="Courier New" w:cs="Courier New"/>
        </w:rPr>
        <w:t xml:space="preserve">help project the </w:t>
      </w:r>
      <w:r>
        <w:rPr>
          <w:rFonts w:ascii="Courier New" w:hAnsi="Courier New" w:cs="Courier New"/>
        </w:rPr>
        <w:t xml:space="preserve">impacts of decisions. </w:t>
      </w:r>
    </w:p>
    <w:p w14:paraId="1A11B021" w14:textId="77777777" w:rsidR="00252991" w:rsidRDefault="00252991" w:rsidP="00252991">
      <w:pPr>
        <w:autoSpaceDE w:val="0"/>
        <w:autoSpaceDN w:val="0"/>
        <w:adjustRightInd w:val="0"/>
        <w:spacing w:after="0" w:line="240" w:lineRule="auto"/>
        <w:rPr>
          <w:rFonts w:ascii="Courier New" w:hAnsi="Courier New" w:cs="Courier New"/>
        </w:rPr>
      </w:pPr>
    </w:p>
    <w:p w14:paraId="339EB3D0" w14:textId="789272D9"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As an example, let</w:t>
      </w:r>
      <w:r w:rsidR="009A5AB4">
        <w:rPr>
          <w:rFonts w:ascii="Courier New" w:hAnsi="Courier New" w:cs="Courier New"/>
        </w:rPr>
        <w:t xml:space="preserve"> us</w:t>
      </w:r>
      <w:r>
        <w:rPr>
          <w:rFonts w:ascii="Courier New" w:hAnsi="Courier New" w:cs="Courier New"/>
        </w:rPr>
        <w:t xml:space="preserve"> explore the links between the energy system and the SDG targets. </w:t>
      </w:r>
      <w:r w:rsidR="008871E5">
        <w:rPr>
          <w:rFonts w:ascii="Courier New" w:hAnsi="Courier New" w:cs="Courier New"/>
        </w:rPr>
        <w:t>One study</w:t>
      </w:r>
      <w:r>
        <w:rPr>
          <w:rFonts w:ascii="Courier New" w:hAnsi="Courier New" w:cs="Courier New"/>
        </w:rPr>
        <w:t xml:space="preserve"> [</w:t>
      </w:r>
      <w:r w:rsidR="001C3C19">
        <w:rPr>
          <w:rFonts w:ascii="Courier New" w:hAnsi="Courier New" w:cs="Courier New"/>
        </w:rPr>
        <w:t>@</w:t>
      </w:r>
      <w:r w:rsidR="001C3C19" w:rsidRPr="001C3C19">
        <w:rPr>
          <w:rFonts w:ascii="Courier New" w:hAnsi="Courier New" w:cs="Courier New"/>
        </w:rPr>
        <w:t>nerini2018mapping</w:t>
      </w:r>
      <w:r>
        <w:rPr>
          <w:rFonts w:ascii="Courier New" w:hAnsi="Courier New" w:cs="Courier New"/>
        </w:rPr>
        <w:t xml:space="preserve">] found that at least 113 of the 169 SDG targets require changes in energy systems. Examples of this include targets in SDG13, which focus on climate change action. This requires decarbonisation of the energy system. In </w:t>
      </w:r>
      <w:proofErr w:type="gramStart"/>
      <w:r>
        <w:rPr>
          <w:rFonts w:ascii="Courier New" w:hAnsi="Courier New" w:cs="Courier New"/>
        </w:rPr>
        <w:t>addition</w:t>
      </w:r>
      <w:proofErr w:type="gramEnd"/>
      <w:r>
        <w:rPr>
          <w:rFonts w:ascii="Courier New" w:hAnsi="Courier New" w:cs="Courier New"/>
        </w:rPr>
        <w:t xml:space="preserve"> SDG1, which focuses on ending poverty, requires improved energy infrastructure to increase modern energy access. Nerini et al.</w:t>
      </w:r>
      <w:r w:rsidR="00506D3E">
        <w:rPr>
          <w:rFonts w:ascii="Courier New" w:hAnsi="Courier New" w:cs="Courier New"/>
        </w:rPr>
        <w:t xml:space="preserve"> </w:t>
      </w:r>
      <w:r w:rsidR="00506D3E">
        <w:rPr>
          <w:rFonts w:ascii="Courier New" w:hAnsi="Courier New" w:cs="Courier New"/>
        </w:rPr>
        <w:lastRenderedPageBreak/>
        <w:t>(2018)</w:t>
      </w:r>
      <w:r>
        <w:rPr>
          <w:rFonts w:ascii="Courier New" w:hAnsi="Courier New" w:cs="Courier New"/>
        </w:rPr>
        <w:t xml:space="preserve"> </w:t>
      </w:r>
      <w:r w:rsidR="00506D3E">
        <w:rPr>
          <w:rFonts w:ascii="Courier New" w:hAnsi="Courier New" w:cs="Courier New"/>
        </w:rPr>
        <w:t>highlight</w:t>
      </w:r>
      <w:r>
        <w:rPr>
          <w:rFonts w:ascii="Courier New" w:hAnsi="Courier New" w:cs="Courier New"/>
        </w:rPr>
        <w:t xml:space="preserve"> that we cannot think in silos and must use integrated planning approaches with a long-term perspective. Energy modelling tools are a key enabler of such approaches.</w:t>
      </w:r>
    </w:p>
    <w:p w14:paraId="6A64F386" w14:textId="77777777" w:rsidR="00252991" w:rsidRDefault="00252991" w:rsidP="00252991">
      <w:pPr>
        <w:autoSpaceDE w:val="0"/>
        <w:autoSpaceDN w:val="0"/>
        <w:adjustRightInd w:val="0"/>
        <w:spacing w:after="0" w:line="240" w:lineRule="auto"/>
        <w:rPr>
          <w:rFonts w:ascii="Courier New" w:hAnsi="Courier New" w:cs="Courier New"/>
        </w:rPr>
      </w:pPr>
    </w:p>
    <w:p w14:paraId="3DDF4807"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39DB010C" w14:textId="77777777" w:rsidR="00252991" w:rsidRDefault="00252991" w:rsidP="00252991">
      <w:pPr>
        <w:autoSpaceDE w:val="0"/>
        <w:autoSpaceDN w:val="0"/>
        <w:adjustRightInd w:val="0"/>
        <w:spacing w:after="0" w:line="240" w:lineRule="auto"/>
        <w:rPr>
          <w:rFonts w:ascii="Courier New" w:hAnsi="Courier New" w:cs="Courier New"/>
        </w:rPr>
      </w:pPr>
    </w:p>
    <w:p w14:paraId="21C3EE4C" w14:textId="76799553"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have explored the Sustainable Development Goals and how these apply to the energy systems and energy modelling domain. We discovered that the Sustainable Development Goals are highly interlinked, with the existence of different synergies and trade-offs between these different goals.</w:t>
      </w:r>
    </w:p>
    <w:p w14:paraId="74999147" w14:textId="77777777" w:rsidR="00252991" w:rsidRDefault="00252991" w:rsidP="00252991">
      <w:pPr>
        <w:autoSpaceDE w:val="0"/>
        <w:autoSpaceDN w:val="0"/>
        <w:adjustRightInd w:val="0"/>
        <w:spacing w:after="0" w:line="240" w:lineRule="auto"/>
        <w:rPr>
          <w:rFonts w:ascii="Courier New" w:hAnsi="Courier New" w:cs="Courier New"/>
        </w:rPr>
      </w:pPr>
    </w:p>
    <w:p w14:paraId="42674F6C" w14:textId="254CEB4A"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While much progress has been made, significant further progress is required to meet many of these goals. Modelling approaches can be utilised to aid </w:t>
      </w:r>
      <w:r w:rsidR="00506D3E">
        <w:rPr>
          <w:rFonts w:ascii="Courier New" w:hAnsi="Courier New" w:cs="Courier New"/>
        </w:rPr>
        <w:t>this aim</w:t>
      </w:r>
      <w:r>
        <w:rPr>
          <w:rFonts w:ascii="Courier New" w:hAnsi="Courier New" w:cs="Courier New"/>
        </w:rPr>
        <w:t xml:space="preserve"> by exploring integrated planning approaches with a long-term perspective.</w:t>
      </w:r>
    </w:p>
    <w:p w14:paraId="3883492B" w14:textId="1F9ACC7E" w:rsidR="00B05E73" w:rsidRDefault="00B05E73" w:rsidP="00252991">
      <w:pPr>
        <w:autoSpaceDE w:val="0"/>
        <w:autoSpaceDN w:val="0"/>
        <w:adjustRightInd w:val="0"/>
        <w:spacing w:after="0" w:line="240" w:lineRule="auto"/>
        <w:rPr>
          <w:rFonts w:ascii="Courier New" w:hAnsi="Courier New" w:cs="Courier New"/>
        </w:rPr>
      </w:pPr>
    </w:p>
    <w:p w14:paraId="10A3B766" w14:textId="73BF6B50" w:rsidR="00B05E73" w:rsidRDefault="00B05E73" w:rsidP="00252991">
      <w:pPr>
        <w:autoSpaceDE w:val="0"/>
        <w:autoSpaceDN w:val="0"/>
        <w:adjustRightInd w:val="0"/>
        <w:spacing w:after="0" w:line="240" w:lineRule="auto"/>
        <w:rPr>
          <w:rFonts w:ascii="Courier New" w:hAnsi="Courier New" w:cs="Courier New"/>
        </w:rPr>
      </w:pPr>
    </w:p>
    <w:p w14:paraId="1184E329" w14:textId="320B628E" w:rsidR="00B05E73" w:rsidRDefault="00B05E73" w:rsidP="00252991">
      <w:pPr>
        <w:autoSpaceDE w:val="0"/>
        <w:autoSpaceDN w:val="0"/>
        <w:adjustRightInd w:val="0"/>
        <w:spacing w:after="0" w:line="240" w:lineRule="auto"/>
        <w:rPr>
          <w:rFonts w:ascii="Courier New" w:hAnsi="Courier New" w:cs="Courier New"/>
        </w:rPr>
      </w:pPr>
    </w:p>
    <w:p w14:paraId="79D0A013" w14:textId="5399E579" w:rsidR="00B05E73" w:rsidRDefault="00B05E73" w:rsidP="00252991">
      <w:pPr>
        <w:autoSpaceDE w:val="0"/>
        <w:autoSpaceDN w:val="0"/>
        <w:adjustRightInd w:val="0"/>
        <w:spacing w:after="0" w:line="240" w:lineRule="auto"/>
        <w:rPr>
          <w:rFonts w:ascii="Courier New" w:hAnsi="Courier New" w:cs="Courier New"/>
        </w:rPr>
      </w:pPr>
    </w:p>
    <w:p w14:paraId="52053470" w14:textId="2CB99297" w:rsidR="00B05E73" w:rsidRDefault="00B05E73" w:rsidP="00252991">
      <w:pPr>
        <w:autoSpaceDE w:val="0"/>
        <w:autoSpaceDN w:val="0"/>
        <w:adjustRightInd w:val="0"/>
        <w:spacing w:after="0" w:line="240" w:lineRule="auto"/>
        <w:rPr>
          <w:rFonts w:ascii="Courier New" w:hAnsi="Courier New" w:cs="Courier New"/>
        </w:rPr>
      </w:pPr>
    </w:p>
    <w:p w14:paraId="663985E4" w14:textId="47D27044" w:rsidR="00B05E73" w:rsidRDefault="00B05E73" w:rsidP="00252991">
      <w:pPr>
        <w:autoSpaceDE w:val="0"/>
        <w:autoSpaceDN w:val="0"/>
        <w:adjustRightInd w:val="0"/>
        <w:spacing w:after="0" w:line="240" w:lineRule="auto"/>
        <w:rPr>
          <w:rFonts w:ascii="Courier New" w:hAnsi="Courier New" w:cs="Courier New"/>
        </w:rPr>
      </w:pPr>
    </w:p>
    <w:p w14:paraId="1B3BD726"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w:t>
      </w:r>
    </w:p>
    <w:p w14:paraId="61B999C1" w14:textId="77777777" w:rsidR="00B05E73" w:rsidRPr="003E1EE6" w:rsidRDefault="00B05E73" w:rsidP="00B05E73">
      <w:pPr>
        <w:autoSpaceDE w:val="0"/>
        <w:autoSpaceDN w:val="0"/>
        <w:adjustRightInd w:val="0"/>
        <w:spacing w:after="0" w:line="240" w:lineRule="auto"/>
        <w:rPr>
          <w:rFonts w:ascii="Courier New" w:hAnsi="Courier New" w:cs="Courier New"/>
          <w:b/>
          <w:bCs/>
          <w:sz w:val="40"/>
          <w:szCs w:val="40"/>
        </w:rPr>
      </w:pPr>
      <w:r w:rsidRPr="003E1EE6">
        <w:rPr>
          <w:rFonts w:ascii="Courier New" w:hAnsi="Courier New" w:cs="Courier New"/>
          <w:b/>
          <w:bCs/>
          <w:sz w:val="40"/>
          <w:szCs w:val="40"/>
        </w:rPr>
        <w:t>title: "Mini-Lecture 1.3 -- Energy planning"</w:t>
      </w:r>
    </w:p>
    <w:p w14:paraId="284C6FDC"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176C103C"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Energy planning</w:t>
      </w:r>
    </w:p>
    <w:p w14:paraId="27B781F3"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Energy modelling</w:t>
      </w:r>
    </w:p>
    <w:p w14:paraId="46010AF0"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310D73DA"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6C2243CA"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w:t>
      </w:r>
    </w:p>
    <w:p w14:paraId="798F952A" w14:textId="77777777" w:rsidR="00B05E73" w:rsidRDefault="00B05E73" w:rsidP="00B05E73">
      <w:pPr>
        <w:autoSpaceDE w:val="0"/>
        <w:autoSpaceDN w:val="0"/>
        <w:adjustRightInd w:val="0"/>
        <w:spacing w:after="0" w:line="240" w:lineRule="auto"/>
        <w:rPr>
          <w:rFonts w:ascii="Courier New" w:hAnsi="Courier New" w:cs="Courier New"/>
        </w:rPr>
      </w:pPr>
    </w:p>
    <w:p w14:paraId="145A64F8"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6AE0498B" w14:textId="77777777" w:rsidR="00B05E73" w:rsidRDefault="00B05E73" w:rsidP="00B05E73">
      <w:pPr>
        <w:autoSpaceDE w:val="0"/>
        <w:autoSpaceDN w:val="0"/>
        <w:adjustRightInd w:val="0"/>
        <w:spacing w:after="0" w:line="240" w:lineRule="auto"/>
        <w:rPr>
          <w:rFonts w:ascii="Courier New" w:hAnsi="Courier New" w:cs="Courier New"/>
        </w:rPr>
      </w:pPr>
    </w:p>
    <w:p w14:paraId="39725654" w14:textId="143EB4EC"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w:t>
      </w:r>
      <w:r w:rsidR="007626B6">
        <w:rPr>
          <w:rFonts w:ascii="Courier New" w:hAnsi="Courier New" w:cs="Courier New"/>
        </w:rPr>
        <w:t>explore</w:t>
      </w:r>
      <w:r>
        <w:rPr>
          <w:rFonts w:ascii="Courier New" w:hAnsi="Courier New" w:cs="Courier New"/>
        </w:rPr>
        <w:t xml:space="preserve"> the benefits of energy planning and why energy modelling is needed. We will </w:t>
      </w:r>
      <w:r w:rsidR="005A0501">
        <w:rPr>
          <w:rFonts w:ascii="Courier New" w:hAnsi="Courier New" w:cs="Courier New"/>
        </w:rPr>
        <w:t xml:space="preserve">discover why </w:t>
      </w:r>
      <w:r>
        <w:rPr>
          <w:rFonts w:ascii="Courier New" w:hAnsi="Courier New" w:cs="Courier New"/>
        </w:rPr>
        <w:t xml:space="preserve">different countries require different solutions and how a continuous, iterative process is required to perform analyses. </w:t>
      </w:r>
    </w:p>
    <w:p w14:paraId="72669FAA" w14:textId="77777777" w:rsidR="00B05E73" w:rsidRDefault="00B05E73" w:rsidP="00B05E73">
      <w:pPr>
        <w:autoSpaceDE w:val="0"/>
        <w:autoSpaceDN w:val="0"/>
        <w:adjustRightInd w:val="0"/>
        <w:spacing w:after="0" w:line="240" w:lineRule="auto"/>
        <w:rPr>
          <w:rFonts w:ascii="Courier New" w:hAnsi="Courier New" w:cs="Courier New"/>
        </w:rPr>
      </w:pPr>
    </w:p>
    <w:p w14:paraId="66084414"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6288EE7" w14:textId="77777777" w:rsidR="00B05E73" w:rsidRDefault="00B05E73" w:rsidP="00B05E73">
      <w:pPr>
        <w:autoSpaceDE w:val="0"/>
        <w:autoSpaceDN w:val="0"/>
        <w:adjustRightInd w:val="0"/>
        <w:spacing w:after="0" w:line="240" w:lineRule="auto"/>
        <w:rPr>
          <w:rFonts w:ascii="Courier New" w:hAnsi="Courier New" w:cs="Courier New"/>
        </w:rPr>
      </w:pPr>
    </w:p>
    <w:p w14:paraId="3CFF1361"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Learn the principles of energy planning</w:t>
      </w:r>
    </w:p>
    <w:p w14:paraId="20973374" w14:textId="77777777" w:rsidR="00B05E73" w:rsidRDefault="00B05E73" w:rsidP="00B05E73">
      <w:pPr>
        <w:autoSpaceDE w:val="0"/>
        <w:autoSpaceDN w:val="0"/>
        <w:adjustRightInd w:val="0"/>
        <w:spacing w:after="0" w:line="240" w:lineRule="auto"/>
        <w:rPr>
          <w:rFonts w:ascii="Courier New" w:hAnsi="Courier New" w:cs="Courier New"/>
        </w:rPr>
      </w:pPr>
    </w:p>
    <w:p w14:paraId="639D99FE"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Learn why energy modelling is needed</w:t>
      </w:r>
    </w:p>
    <w:p w14:paraId="30298F99" w14:textId="77777777" w:rsidR="00B05E73" w:rsidRDefault="00B05E73" w:rsidP="00B05E73">
      <w:pPr>
        <w:autoSpaceDE w:val="0"/>
        <w:autoSpaceDN w:val="0"/>
        <w:adjustRightInd w:val="0"/>
        <w:spacing w:after="0" w:line="240" w:lineRule="auto"/>
        <w:rPr>
          <w:rFonts w:ascii="Courier New" w:hAnsi="Courier New" w:cs="Courier New"/>
        </w:rPr>
      </w:pPr>
    </w:p>
    <w:p w14:paraId="4576B0C1" w14:textId="77777777" w:rsidR="00B05E73" w:rsidRDefault="00B05E73" w:rsidP="00B05E73">
      <w:pPr>
        <w:autoSpaceDE w:val="0"/>
        <w:autoSpaceDN w:val="0"/>
        <w:adjustRightInd w:val="0"/>
        <w:spacing w:after="0" w:line="240" w:lineRule="auto"/>
        <w:rPr>
          <w:rFonts w:ascii="Courier New" w:hAnsi="Courier New" w:cs="Courier New"/>
        </w:rPr>
      </w:pPr>
    </w:p>
    <w:p w14:paraId="7567C396"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Lecture content</w:t>
      </w:r>
    </w:p>
    <w:p w14:paraId="28C74BC7" w14:textId="77777777" w:rsidR="00B05E73" w:rsidRDefault="00B05E73" w:rsidP="00B05E73">
      <w:pPr>
        <w:autoSpaceDE w:val="0"/>
        <w:autoSpaceDN w:val="0"/>
        <w:adjustRightInd w:val="0"/>
        <w:spacing w:after="0" w:line="240" w:lineRule="auto"/>
        <w:rPr>
          <w:rFonts w:ascii="Courier New" w:hAnsi="Courier New" w:cs="Courier New"/>
        </w:rPr>
      </w:pPr>
    </w:p>
    <w:p w14:paraId="00B2D58F"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67B76E44" w14:textId="77777777" w:rsidR="00B05E73" w:rsidRDefault="00B05E73" w:rsidP="00B05E73">
      <w:pPr>
        <w:autoSpaceDE w:val="0"/>
        <w:autoSpaceDN w:val="0"/>
        <w:adjustRightInd w:val="0"/>
        <w:spacing w:after="0" w:line="240" w:lineRule="auto"/>
        <w:rPr>
          <w:rFonts w:ascii="Courier New" w:hAnsi="Courier New" w:cs="Courier New"/>
        </w:rPr>
      </w:pPr>
    </w:p>
    <w:p w14:paraId="030E2410" w14:textId="1798BFB1"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lastRenderedPageBreak/>
        <w:t>Energy has become a fundamental commodity over the last 100 years. It has allowed society to make significant progress in some of the Sustainable Development Goals. For instance, it has brought millions out of poverty across the world. However, it has required the development of other development goals such as SDG13, which focuses on climate action. In addition, economic and sustainable development have grown in an inequitable manner</w:t>
      </w:r>
      <w:r w:rsidR="00671A69">
        <w:rPr>
          <w:rFonts w:ascii="Courier New" w:hAnsi="Courier New" w:cs="Courier New"/>
        </w:rPr>
        <w:t>,</w:t>
      </w:r>
      <w:r>
        <w:rPr>
          <w:rFonts w:ascii="Courier New" w:hAnsi="Courier New" w:cs="Courier New"/>
        </w:rPr>
        <w:t xml:space="preserve"> </w:t>
      </w:r>
      <w:r w:rsidR="00671A69">
        <w:rPr>
          <w:rFonts w:ascii="Courier New" w:hAnsi="Courier New" w:cs="Courier New"/>
        </w:rPr>
        <w:t xml:space="preserve">with </w:t>
      </w:r>
      <w:r>
        <w:rPr>
          <w:rFonts w:ascii="Courier New" w:hAnsi="Courier New" w:cs="Courier New"/>
        </w:rPr>
        <w:t xml:space="preserve">certain regions prospering more than others. </w:t>
      </w:r>
    </w:p>
    <w:p w14:paraId="508A3455" w14:textId="77777777" w:rsidR="00B05E73" w:rsidRDefault="00B05E73" w:rsidP="00B05E73">
      <w:pPr>
        <w:autoSpaceDE w:val="0"/>
        <w:autoSpaceDN w:val="0"/>
        <w:adjustRightInd w:val="0"/>
        <w:spacing w:after="0" w:line="240" w:lineRule="auto"/>
        <w:rPr>
          <w:rFonts w:ascii="Courier New" w:hAnsi="Courier New" w:cs="Courier New"/>
        </w:rPr>
      </w:pPr>
    </w:p>
    <w:p w14:paraId="61067566" w14:textId="6F48E3EB"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sidR="00404B23">
        <w:rPr>
          <w:rFonts w:ascii="Courier New" w:hAnsi="Courier New" w:cs="Courier New"/>
        </w:rPr>
        <w:t>mini-</w:t>
      </w:r>
      <w:r>
        <w:rPr>
          <w:rFonts w:ascii="Courier New" w:hAnsi="Courier New" w:cs="Courier New"/>
        </w:rPr>
        <w:t>lecture</w:t>
      </w:r>
      <w:proofErr w:type="gramEnd"/>
      <w:r>
        <w:rPr>
          <w:rFonts w:ascii="Courier New" w:hAnsi="Courier New" w:cs="Courier New"/>
        </w:rPr>
        <w:t xml:space="preserve"> will introduce the concepts of energy planning in </w:t>
      </w:r>
      <w:r w:rsidR="00671A69">
        <w:rPr>
          <w:rFonts w:ascii="Courier New" w:hAnsi="Courier New" w:cs="Courier New"/>
        </w:rPr>
        <w:t xml:space="preserve">the context of the </w:t>
      </w:r>
      <w:r>
        <w:rPr>
          <w:rFonts w:ascii="Courier New" w:hAnsi="Courier New" w:cs="Courier New"/>
        </w:rPr>
        <w:t xml:space="preserve">Sustainable Development Goals. </w:t>
      </w:r>
      <w:proofErr w:type="gramStart"/>
      <w:r w:rsidR="00671A69">
        <w:rPr>
          <w:rFonts w:ascii="Courier New" w:hAnsi="Courier New" w:cs="Courier New"/>
        </w:rPr>
        <w:t>In particular</w:t>
      </w:r>
      <w:r>
        <w:rPr>
          <w:rFonts w:ascii="Courier New" w:hAnsi="Courier New" w:cs="Courier New"/>
        </w:rPr>
        <w:t>, we</w:t>
      </w:r>
      <w:proofErr w:type="gramEnd"/>
      <w:r>
        <w:rPr>
          <w:rFonts w:ascii="Courier New" w:hAnsi="Courier New" w:cs="Courier New"/>
        </w:rPr>
        <w:t xml:space="preserve"> will explore how energy planning can be used to tackle some of the most difficult issues humanity faces.  </w:t>
      </w:r>
    </w:p>
    <w:p w14:paraId="4FD2B6B3" w14:textId="77777777" w:rsidR="00B05E73" w:rsidRDefault="00B05E73" w:rsidP="00B05E73">
      <w:pPr>
        <w:autoSpaceDE w:val="0"/>
        <w:autoSpaceDN w:val="0"/>
        <w:adjustRightInd w:val="0"/>
        <w:spacing w:after="0" w:line="240" w:lineRule="auto"/>
        <w:rPr>
          <w:rFonts w:ascii="Courier New" w:hAnsi="Courier New" w:cs="Courier New"/>
        </w:rPr>
      </w:pPr>
    </w:p>
    <w:p w14:paraId="61B7D967"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Why plan an energy system?</w:t>
      </w:r>
    </w:p>
    <w:p w14:paraId="651C1F3B" w14:textId="77777777" w:rsidR="00B05E73" w:rsidRDefault="00B05E73" w:rsidP="00B05E73">
      <w:pPr>
        <w:autoSpaceDE w:val="0"/>
        <w:autoSpaceDN w:val="0"/>
        <w:adjustRightInd w:val="0"/>
        <w:spacing w:after="0" w:line="240" w:lineRule="auto"/>
        <w:rPr>
          <w:rFonts w:ascii="Courier New" w:hAnsi="Courier New" w:cs="Courier New"/>
        </w:rPr>
      </w:pPr>
    </w:p>
    <w:p w14:paraId="02E6F9F9" w14:textId="2F63C1B0"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The traditional methods of supplying energy come with some major pitfalls. One of the most significant issues is the emissions of carbon emissions, leading to climate change. However, we require energy to sustain the current global population</w:t>
      </w:r>
      <w:r w:rsidR="00B86591">
        <w:rPr>
          <w:rFonts w:ascii="Courier New" w:hAnsi="Courier New" w:cs="Courier New"/>
        </w:rPr>
        <w:t>;</w:t>
      </w:r>
      <w:r>
        <w:rPr>
          <w:rFonts w:ascii="Courier New" w:hAnsi="Courier New" w:cs="Courier New"/>
        </w:rPr>
        <w:t xml:space="preserve"> </w:t>
      </w:r>
      <w:r w:rsidR="00B86591">
        <w:rPr>
          <w:rFonts w:ascii="Courier New" w:hAnsi="Courier New" w:cs="Courier New"/>
        </w:rPr>
        <w:t>no energy</w:t>
      </w:r>
      <w:r>
        <w:rPr>
          <w:rFonts w:ascii="Courier New" w:hAnsi="Courier New" w:cs="Courier New"/>
        </w:rPr>
        <w:t xml:space="preserve"> would lead to mass starvation and population decline.</w:t>
      </w:r>
    </w:p>
    <w:p w14:paraId="72106945" w14:textId="77777777" w:rsidR="00B05E73" w:rsidRDefault="00B05E73" w:rsidP="00B05E73">
      <w:pPr>
        <w:autoSpaceDE w:val="0"/>
        <w:autoSpaceDN w:val="0"/>
        <w:adjustRightInd w:val="0"/>
        <w:spacing w:after="0" w:line="240" w:lineRule="auto"/>
        <w:rPr>
          <w:rFonts w:ascii="Courier New" w:hAnsi="Courier New" w:cs="Courier New"/>
        </w:rPr>
      </w:pPr>
    </w:p>
    <w:p w14:paraId="7AA37586" w14:textId="7AC0F58A"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Thus, a fundamental transformation of the energy system is required. Energy systems, however, are highly complex and capital intensive. In addition, these systems are constantly interacting with many other critical systems, such as the environment, natural resource systems and </w:t>
      </w:r>
      <w:r w:rsidR="00FC32C4">
        <w:rPr>
          <w:rFonts w:ascii="Courier New" w:hAnsi="Courier New" w:cs="Courier New"/>
        </w:rPr>
        <w:t>infrastructure</w:t>
      </w:r>
      <w:r>
        <w:rPr>
          <w:rFonts w:ascii="Courier New" w:hAnsi="Courier New" w:cs="Courier New"/>
        </w:rPr>
        <w:t xml:space="preserve">. Thus, comprehensive, systematic analyses are required to avoid expensive </w:t>
      </w:r>
      <w:proofErr w:type="gramStart"/>
      <w:r>
        <w:rPr>
          <w:rFonts w:ascii="Courier New" w:hAnsi="Courier New" w:cs="Courier New"/>
        </w:rPr>
        <w:t>stop-gap</w:t>
      </w:r>
      <w:proofErr w:type="gramEnd"/>
      <w:r>
        <w:rPr>
          <w:rFonts w:ascii="Courier New" w:hAnsi="Courier New" w:cs="Courier New"/>
        </w:rPr>
        <w:t xml:space="preserve"> measures and long-term "lock-in" [@rodriguez2017energy]. </w:t>
      </w:r>
    </w:p>
    <w:p w14:paraId="6BE09761" w14:textId="77777777" w:rsidR="00B05E73" w:rsidRDefault="00B05E73" w:rsidP="00B05E73">
      <w:pPr>
        <w:autoSpaceDE w:val="0"/>
        <w:autoSpaceDN w:val="0"/>
        <w:adjustRightInd w:val="0"/>
        <w:spacing w:after="0" w:line="240" w:lineRule="auto"/>
        <w:rPr>
          <w:rFonts w:ascii="Courier New" w:hAnsi="Courier New" w:cs="Courier New"/>
        </w:rPr>
      </w:pPr>
    </w:p>
    <w:p w14:paraId="221C4E44" w14:textId="38D29A0D"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Importance of energy planning</w:t>
      </w:r>
    </w:p>
    <w:p w14:paraId="32F33B14" w14:textId="77777777" w:rsidR="00B05E73" w:rsidRDefault="00B05E73" w:rsidP="00B05E73">
      <w:pPr>
        <w:autoSpaceDE w:val="0"/>
        <w:autoSpaceDN w:val="0"/>
        <w:adjustRightInd w:val="0"/>
        <w:spacing w:after="0" w:line="240" w:lineRule="auto"/>
        <w:rPr>
          <w:rFonts w:ascii="Courier New" w:hAnsi="Courier New" w:cs="Courier New"/>
        </w:rPr>
      </w:pPr>
    </w:p>
    <w:p w14:paraId="382E46D5" w14:textId="2DE91B23"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An additional complication is that there is no single solution that can be applied to all energy systems. Different geographies have differing needs and resources. For instance, the UK has access to lots of offshore wind, whilst Kenya has access to lots of geothermal energy. The </w:t>
      </w:r>
      <w:r w:rsidR="00CF0DD4">
        <w:rPr>
          <w:rFonts w:ascii="Courier New" w:hAnsi="Courier New" w:cs="Courier New"/>
        </w:rPr>
        <w:t xml:space="preserve">energy </w:t>
      </w:r>
      <w:r>
        <w:rPr>
          <w:rFonts w:ascii="Courier New" w:hAnsi="Courier New" w:cs="Courier New"/>
        </w:rPr>
        <w:t xml:space="preserve">demand profiles and challenges of these two countries are also very different. </w:t>
      </w:r>
    </w:p>
    <w:p w14:paraId="626027AD" w14:textId="77777777" w:rsidR="00B05E73" w:rsidRDefault="00B05E73" w:rsidP="00B05E73">
      <w:pPr>
        <w:autoSpaceDE w:val="0"/>
        <w:autoSpaceDN w:val="0"/>
        <w:adjustRightInd w:val="0"/>
        <w:spacing w:after="0" w:line="240" w:lineRule="auto"/>
        <w:rPr>
          <w:rFonts w:ascii="Courier New" w:hAnsi="Courier New" w:cs="Courier New"/>
        </w:rPr>
      </w:pPr>
    </w:p>
    <w:p w14:paraId="1DDF10EF" w14:textId="17875446"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In developing countries, access to affordable energy services is important to </w:t>
      </w:r>
      <w:r w:rsidR="001068B0">
        <w:rPr>
          <w:rFonts w:ascii="Courier New" w:hAnsi="Courier New" w:cs="Courier New"/>
        </w:rPr>
        <w:t>combat</w:t>
      </w:r>
      <w:r>
        <w:rPr>
          <w:rFonts w:ascii="Courier New" w:hAnsi="Courier New" w:cs="Courier New"/>
        </w:rPr>
        <w:t xml:space="preserve"> energy poverty. This is especially true for rural areas, but </w:t>
      </w:r>
      <w:r w:rsidR="00D06E99">
        <w:rPr>
          <w:rFonts w:ascii="Courier New" w:hAnsi="Courier New" w:cs="Courier New"/>
        </w:rPr>
        <w:t xml:space="preserve">it </w:t>
      </w:r>
      <w:r>
        <w:rPr>
          <w:rFonts w:ascii="Courier New" w:hAnsi="Courier New" w:cs="Courier New"/>
        </w:rPr>
        <w:t xml:space="preserve">is becoming increasingly true for large metropolitan areas as </w:t>
      </w:r>
      <w:r w:rsidR="00D06E99">
        <w:rPr>
          <w:rFonts w:ascii="Courier New" w:hAnsi="Courier New" w:cs="Courier New"/>
        </w:rPr>
        <w:t xml:space="preserve">urbanisation </w:t>
      </w:r>
      <w:r>
        <w:rPr>
          <w:rFonts w:ascii="Courier New" w:hAnsi="Courier New" w:cs="Courier New"/>
        </w:rPr>
        <w:t xml:space="preserve">accelerates. </w:t>
      </w:r>
    </w:p>
    <w:p w14:paraId="119968AF" w14:textId="77777777" w:rsidR="00B05E73" w:rsidRDefault="00B05E73" w:rsidP="00B05E73">
      <w:pPr>
        <w:autoSpaceDE w:val="0"/>
        <w:autoSpaceDN w:val="0"/>
        <w:adjustRightInd w:val="0"/>
        <w:spacing w:after="0" w:line="240" w:lineRule="auto"/>
        <w:rPr>
          <w:rFonts w:ascii="Courier New" w:hAnsi="Courier New" w:cs="Courier New"/>
        </w:rPr>
      </w:pPr>
    </w:p>
    <w:p w14:paraId="4551BC78" w14:textId="336C5188"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In contrast, developed countries</w:t>
      </w:r>
      <w:r w:rsidR="00D06E99">
        <w:rPr>
          <w:rFonts w:ascii="Courier New" w:hAnsi="Courier New" w:cs="Courier New"/>
        </w:rPr>
        <w:t>,</w:t>
      </w:r>
      <w:r>
        <w:rPr>
          <w:rFonts w:ascii="Courier New" w:hAnsi="Courier New" w:cs="Courier New"/>
        </w:rPr>
        <w:t xml:space="preserve"> such as those in Europe, North America and Asia</w:t>
      </w:r>
      <w:r w:rsidR="00D06E99">
        <w:rPr>
          <w:rFonts w:ascii="Courier New" w:hAnsi="Courier New" w:cs="Courier New"/>
        </w:rPr>
        <w:t>,</w:t>
      </w:r>
      <w:r>
        <w:rPr>
          <w:rFonts w:ascii="Courier New" w:hAnsi="Courier New" w:cs="Courier New"/>
        </w:rPr>
        <w:t xml:space="preserve"> struggle with the replacement of ageing plants and equipment. It is estimated that 40% of existing capacity stock is scheduled for retirement by 2040.</w:t>
      </w:r>
    </w:p>
    <w:p w14:paraId="6BB81897" w14:textId="77777777" w:rsidR="00B05E73" w:rsidRDefault="00B05E73" w:rsidP="00B05E73">
      <w:pPr>
        <w:autoSpaceDE w:val="0"/>
        <w:autoSpaceDN w:val="0"/>
        <w:adjustRightInd w:val="0"/>
        <w:spacing w:after="0" w:line="240" w:lineRule="auto"/>
        <w:rPr>
          <w:rFonts w:ascii="Courier New" w:hAnsi="Courier New" w:cs="Courier New"/>
        </w:rPr>
      </w:pPr>
    </w:p>
    <w:p w14:paraId="10944042" w14:textId="58987538"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Therefore, investment decisions are required to alleviate these different issues. However, due to the long-term nature of these investments, </w:t>
      </w:r>
      <w:proofErr w:type="gramStart"/>
      <w:r>
        <w:rPr>
          <w:rFonts w:ascii="Courier New" w:hAnsi="Courier New" w:cs="Courier New"/>
        </w:rPr>
        <w:t>these private sector</w:t>
      </w:r>
      <w:proofErr w:type="gramEnd"/>
      <w:r>
        <w:rPr>
          <w:rFonts w:ascii="Courier New" w:hAnsi="Courier New" w:cs="Courier New"/>
        </w:rPr>
        <w:t xml:space="preserve"> dominated energy markets rely on </w:t>
      </w:r>
      <w:r>
        <w:rPr>
          <w:rFonts w:ascii="Courier New" w:hAnsi="Courier New" w:cs="Courier New"/>
        </w:rPr>
        <w:lastRenderedPageBreak/>
        <w:t>clear and consistent government energy-environment policy to reduce uncertainty.</w:t>
      </w:r>
    </w:p>
    <w:p w14:paraId="2271F0EE" w14:textId="77777777" w:rsidR="00B05E73" w:rsidRDefault="00B05E73" w:rsidP="00B05E73">
      <w:pPr>
        <w:autoSpaceDE w:val="0"/>
        <w:autoSpaceDN w:val="0"/>
        <w:adjustRightInd w:val="0"/>
        <w:spacing w:after="0" w:line="240" w:lineRule="auto"/>
        <w:rPr>
          <w:rFonts w:ascii="Courier New" w:hAnsi="Courier New" w:cs="Courier New"/>
        </w:rPr>
      </w:pPr>
    </w:p>
    <w:p w14:paraId="0834A2D8" w14:textId="77777777" w:rsidR="00B05E73" w:rsidRDefault="00B05E73" w:rsidP="00B05E73">
      <w:pPr>
        <w:autoSpaceDE w:val="0"/>
        <w:autoSpaceDN w:val="0"/>
        <w:adjustRightInd w:val="0"/>
        <w:spacing w:after="0" w:line="240" w:lineRule="auto"/>
        <w:rPr>
          <w:rFonts w:ascii="Courier New" w:hAnsi="Courier New" w:cs="Courier New"/>
        </w:rPr>
      </w:pPr>
    </w:p>
    <w:p w14:paraId="6657FDC7"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What is energy planning?</w:t>
      </w:r>
    </w:p>
    <w:p w14:paraId="58AF95CE" w14:textId="77777777" w:rsidR="00B05E73" w:rsidRDefault="00B05E73" w:rsidP="00B05E73">
      <w:pPr>
        <w:autoSpaceDE w:val="0"/>
        <w:autoSpaceDN w:val="0"/>
        <w:adjustRightInd w:val="0"/>
        <w:spacing w:after="0" w:line="240" w:lineRule="auto"/>
        <w:rPr>
          <w:rFonts w:ascii="Courier New" w:hAnsi="Courier New" w:cs="Courier New"/>
        </w:rPr>
      </w:pPr>
    </w:p>
    <w:p w14:paraId="6312E9DC" w14:textId="1C33F838"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Energy planning is the act of assessing the ability of a </w:t>
      </w:r>
      <w:r w:rsidR="008871E5">
        <w:rPr>
          <w:rFonts w:ascii="Courier New" w:hAnsi="Courier New" w:cs="Courier New"/>
        </w:rPr>
        <w:t xml:space="preserve">local, </w:t>
      </w:r>
      <w:proofErr w:type="gramStart"/>
      <w:r w:rsidR="008871E5">
        <w:rPr>
          <w:rFonts w:ascii="Courier New" w:hAnsi="Courier New" w:cs="Courier New"/>
        </w:rPr>
        <w:t>national</w:t>
      </w:r>
      <w:proofErr w:type="gramEnd"/>
      <w:r w:rsidR="008871E5">
        <w:rPr>
          <w:rFonts w:ascii="Courier New" w:hAnsi="Courier New" w:cs="Courier New"/>
        </w:rPr>
        <w:t xml:space="preserve"> or </w:t>
      </w:r>
      <w:ins w:id="6" w:author="Simon Patterson" w:date="2022-02-28T22:30:00Z">
        <w:r w:rsidR="00322B0A">
          <w:rPr>
            <w:rFonts w:ascii="Courier New" w:hAnsi="Courier New" w:cs="Courier New"/>
          </w:rPr>
          <w:t>regional</w:t>
        </w:r>
      </w:ins>
      <w:r>
        <w:rPr>
          <w:rFonts w:ascii="Courier New" w:hAnsi="Courier New" w:cs="Courier New"/>
        </w:rPr>
        <w:t xml:space="preserve"> system to provide dependable energy services under constantly changing conditions. For example, variables such as the cost of materials and fuels, investment costs in technologies, demand levels and </w:t>
      </w:r>
      <w:r w:rsidR="00C81121">
        <w:rPr>
          <w:rFonts w:ascii="Courier New" w:hAnsi="Courier New" w:cs="Courier New"/>
        </w:rPr>
        <w:t>distribution</w:t>
      </w:r>
      <w:r w:rsidR="00CB480A">
        <w:rPr>
          <w:rFonts w:ascii="Courier New" w:hAnsi="Courier New" w:cs="Courier New"/>
        </w:rPr>
        <w:t xml:space="preserve"> requirements</w:t>
      </w:r>
      <w:r>
        <w:rPr>
          <w:rFonts w:ascii="Courier New" w:hAnsi="Courier New" w:cs="Courier New"/>
        </w:rPr>
        <w:t xml:space="preserve"> may all change.</w:t>
      </w:r>
    </w:p>
    <w:p w14:paraId="67A27795" w14:textId="77777777" w:rsidR="00B05E73" w:rsidRDefault="00B05E73" w:rsidP="00B05E73">
      <w:pPr>
        <w:autoSpaceDE w:val="0"/>
        <w:autoSpaceDN w:val="0"/>
        <w:adjustRightInd w:val="0"/>
        <w:spacing w:after="0" w:line="240" w:lineRule="auto"/>
        <w:rPr>
          <w:rFonts w:ascii="Courier New" w:hAnsi="Courier New" w:cs="Courier New"/>
        </w:rPr>
      </w:pPr>
    </w:p>
    <w:p w14:paraId="5ED28716"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Drawing on the field of operations research, electricity planning applies advanced analytical methods and tools to make better decisions when faced with complex decisions. This process, however, must be done iteratively due to the fast transformations that can take place over a very limited </w:t>
      </w:r>
      <w:proofErr w:type="gramStart"/>
      <w:r>
        <w:rPr>
          <w:rFonts w:ascii="Courier New" w:hAnsi="Courier New" w:cs="Courier New"/>
        </w:rPr>
        <w:t>time period</w:t>
      </w:r>
      <w:proofErr w:type="gramEnd"/>
      <w:r>
        <w:rPr>
          <w:rFonts w:ascii="Courier New" w:hAnsi="Courier New" w:cs="Courier New"/>
        </w:rPr>
        <w:t xml:space="preserve">. </w:t>
      </w:r>
    </w:p>
    <w:p w14:paraId="4D954FC7" w14:textId="77777777" w:rsidR="00B05E73" w:rsidRDefault="00B05E73" w:rsidP="00B05E73">
      <w:pPr>
        <w:autoSpaceDE w:val="0"/>
        <w:autoSpaceDN w:val="0"/>
        <w:adjustRightInd w:val="0"/>
        <w:spacing w:after="0" w:line="240" w:lineRule="auto"/>
        <w:rPr>
          <w:rFonts w:ascii="Courier New" w:hAnsi="Courier New" w:cs="Courier New"/>
        </w:rPr>
      </w:pPr>
    </w:p>
    <w:p w14:paraId="742257A3" w14:textId="0483751E"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Energy planning models </w:t>
      </w:r>
      <w:r w:rsidR="008B6334">
        <w:rPr>
          <w:rFonts w:ascii="Courier New" w:hAnsi="Courier New" w:cs="Courier New"/>
        </w:rPr>
        <w:t xml:space="preserve">help discern </w:t>
      </w:r>
      <w:r>
        <w:rPr>
          <w:rFonts w:ascii="Courier New" w:hAnsi="Courier New" w:cs="Courier New"/>
        </w:rPr>
        <w:t xml:space="preserve">the most cost-effective way of </w:t>
      </w:r>
      <w:r w:rsidR="00DE4856">
        <w:rPr>
          <w:rFonts w:ascii="Courier New" w:hAnsi="Courier New" w:cs="Courier New"/>
        </w:rPr>
        <w:t>delivering</w:t>
      </w:r>
      <w:r>
        <w:rPr>
          <w:rFonts w:ascii="Courier New" w:hAnsi="Courier New" w:cs="Courier New"/>
        </w:rPr>
        <w:t xml:space="preserve"> energy to the final consumer. Of course, the most effective way of providing energy </w:t>
      </w:r>
      <w:r w:rsidR="008B6334">
        <w:rPr>
          <w:rFonts w:ascii="Courier New" w:hAnsi="Courier New" w:cs="Courier New"/>
        </w:rPr>
        <w:t xml:space="preserve">is different </w:t>
      </w:r>
      <w:r>
        <w:rPr>
          <w:rFonts w:ascii="Courier New" w:hAnsi="Courier New" w:cs="Courier New"/>
        </w:rPr>
        <w:t xml:space="preserve">in different parts of the world. However, quantitative energy modelling offers a promising tool to make better decisions under </w:t>
      </w:r>
      <w:r w:rsidR="008B6334">
        <w:rPr>
          <w:rFonts w:ascii="Courier New" w:hAnsi="Courier New" w:cs="Courier New"/>
        </w:rPr>
        <w:t>uncertain conditions</w:t>
      </w:r>
      <w:r>
        <w:rPr>
          <w:rFonts w:ascii="Courier New" w:hAnsi="Courier New" w:cs="Courier New"/>
        </w:rPr>
        <w:t xml:space="preserve">. </w:t>
      </w:r>
    </w:p>
    <w:p w14:paraId="6488F9F4" w14:textId="77777777" w:rsidR="00B05E73" w:rsidRDefault="00B05E73" w:rsidP="00B05E73">
      <w:pPr>
        <w:autoSpaceDE w:val="0"/>
        <w:autoSpaceDN w:val="0"/>
        <w:adjustRightInd w:val="0"/>
        <w:spacing w:after="0" w:line="240" w:lineRule="auto"/>
        <w:rPr>
          <w:rFonts w:ascii="Courier New" w:hAnsi="Courier New" w:cs="Courier New"/>
        </w:rPr>
      </w:pPr>
    </w:p>
    <w:p w14:paraId="55E54772" w14:textId="77777777" w:rsidR="00405A68" w:rsidRPr="00405A68" w:rsidRDefault="00405A68" w:rsidP="00405A68">
      <w:pPr>
        <w:autoSpaceDE w:val="0"/>
        <w:autoSpaceDN w:val="0"/>
        <w:adjustRightInd w:val="0"/>
        <w:spacing w:after="0" w:line="240" w:lineRule="auto"/>
        <w:rPr>
          <w:rFonts w:ascii="Courier New" w:hAnsi="Courier New" w:cs="Courier New"/>
        </w:rPr>
      </w:pPr>
      <w:r w:rsidRPr="00405A68">
        <w:rPr>
          <w:rFonts w:ascii="Courier New" w:hAnsi="Courier New" w:cs="Courier New"/>
        </w:rPr>
        <w:t>There is a requirement in developing countries for energy planning</w:t>
      </w:r>
    </w:p>
    <w:p w14:paraId="75E9FBA6" w14:textId="605E7DB7" w:rsidR="00B05E73" w:rsidRDefault="00405A68" w:rsidP="00B05E73">
      <w:pPr>
        <w:autoSpaceDE w:val="0"/>
        <w:autoSpaceDN w:val="0"/>
        <w:adjustRightInd w:val="0"/>
        <w:spacing w:after="0" w:line="240" w:lineRule="auto"/>
        <w:rPr>
          <w:rFonts w:ascii="Courier New" w:hAnsi="Courier New" w:cs="Courier New"/>
        </w:rPr>
      </w:pPr>
      <w:r>
        <w:rPr>
          <w:rFonts w:ascii="Courier New" w:hAnsi="Courier New" w:cs="Courier New"/>
        </w:rPr>
        <w:t>due to growing populations and a lack of access to electricity. However, t</w:t>
      </w:r>
      <w:r w:rsidR="00B05E73">
        <w:rPr>
          <w:rFonts w:ascii="Courier New" w:hAnsi="Courier New" w:cs="Courier New"/>
        </w:rPr>
        <w:t xml:space="preserve">he main barriers to energy models in developing countries are the lack of adequate data and a shortage of skilled human resources to perform the </w:t>
      </w:r>
      <w:r w:rsidR="000255E2">
        <w:rPr>
          <w:rFonts w:ascii="Courier New" w:hAnsi="Courier New" w:cs="Courier New"/>
        </w:rPr>
        <w:t>analyses</w:t>
      </w:r>
      <w:r w:rsidR="00B05E73">
        <w:rPr>
          <w:rFonts w:ascii="Courier New" w:hAnsi="Courier New" w:cs="Courier New"/>
        </w:rPr>
        <w:t xml:space="preserve">. </w:t>
      </w:r>
      <w:r w:rsidR="00906F2D">
        <w:rPr>
          <w:rFonts w:ascii="Courier New" w:hAnsi="Courier New" w:cs="Courier New"/>
        </w:rPr>
        <w:t>As a result</w:t>
      </w:r>
      <w:r w:rsidR="00B05E73">
        <w:rPr>
          <w:rFonts w:ascii="Courier New" w:hAnsi="Courier New" w:cs="Courier New"/>
        </w:rPr>
        <w:t>, investment decisions are often based on ill-informed policy targets and the need for ad-hoc stop-gap measures. These measures, therefore, tend to focus on cheap and quick-to-build technologies. This can result in higher environmental and operating costs. It is often the case that such actions serve the supply shortfalls of already-connected consumers, and so, increasing access to energy is rarely part of the strategy.</w:t>
      </w:r>
    </w:p>
    <w:p w14:paraId="2C6812BB" w14:textId="77777777" w:rsidR="00B05E73" w:rsidRDefault="00B05E73" w:rsidP="00B05E73">
      <w:pPr>
        <w:autoSpaceDE w:val="0"/>
        <w:autoSpaceDN w:val="0"/>
        <w:adjustRightInd w:val="0"/>
        <w:spacing w:after="0" w:line="240" w:lineRule="auto"/>
        <w:rPr>
          <w:rFonts w:ascii="Courier New" w:hAnsi="Courier New" w:cs="Courier New"/>
        </w:rPr>
      </w:pPr>
    </w:p>
    <w:p w14:paraId="2FA35A7D"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Acting on energy planning</w:t>
      </w:r>
    </w:p>
    <w:p w14:paraId="28D33CFC" w14:textId="77777777" w:rsidR="00B05E73" w:rsidRDefault="00B05E73" w:rsidP="00B05E73">
      <w:pPr>
        <w:autoSpaceDE w:val="0"/>
        <w:autoSpaceDN w:val="0"/>
        <w:adjustRightInd w:val="0"/>
        <w:spacing w:after="0" w:line="240" w:lineRule="auto"/>
        <w:rPr>
          <w:rFonts w:ascii="Courier New" w:hAnsi="Courier New" w:cs="Courier New"/>
        </w:rPr>
      </w:pPr>
    </w:p>
    <w:p w14:paraId="4AD765A4" w14:textId="021D0AA5" w:rsidR="00B05E73" w:rsidRDefault="000707D2" w:rsidP="00B05E73">
      <w:pPr>
        <w:autoSpaceDE w:val="0"/>
        <w:autoSpaceDN w:val="0"/>
        <w:adjustRightInd w:val="0"/>
        <w:spacing w:after="0" w:line="240" w:lineRule="auto"/>
        <w:rPr>
          <w:rFonts w:ascii="Courier New" w:hAnsi="Courier New" w:cs="Courier New"/>
        </w:rPr>
      </w:pPr>
      <w:r>
        <w:rPr>
          <w:rFonts w:ascii="Courier New" w:hAnsi="Courier New" w:cs="Courier New"/>
        </w:rPr>
        <w:t>E</w:t>
      </w:r>
      <w:r w:rsidR="00B05E73">
        <w:rPr>
          <w:rFonts w:ascii="Courier New" w:hAnsi="Courier New" w:cs="Courier New"/>
        </w:rPr>
        <w:t xml:space="preserve">nergy </w:t>
      </w:r>
      <w:r w:rsidR="00906F2D">
        <w:rPr>
          <w:rFonts w:ascii="Courier New" w:hAnsi="Courier New" w:cs="Courier New"/>
        </w:rPr>
        <w:t>planning</w:t>
      </w:r>
      <w:r w:rsidR="00B05E73">
        <w:rPr>
          <w:rFonts w:ascii="Courier New" w:hAnsi="Courier New" w:cs="Courier New"/>
        </w:rPr>
        <w:t xml:space="preserve"> is not an </w:t>
      </w:r>
      <w:proofErr w:type="gramStart"/>
      <w:r w:rsidR="00B05E73">
        <w:rPr>
          <w:rFonts w:ascii="Courier New" w:hAnsi="Courier New" w:cs="Courier New"/>
        </w:rPr>
        <w:t>end in itself</w:t>
      </w:r>
      <w:proofErr w:type="gramEnd"/>
      <w:r w:rsidR="00B05E73">
        <w:rPr>
          <w:rFonts w:ascii="Courier New" w:hAnsi="Courier New" w:cs="Courier New"/>
        </w:rPr>
        <w:t xml:space="preserve">. Energy planning requires more than solely the mastering of energy modelling tools. Implementation based on the information provided by energy planning models is required. However, implementation requires a functional institutional framework to ensure the availability of funding, </w:t>
      </w:r>
      <w:r>
        <w:rPr>
          <w:rFonts w:ascii="Courier New" w:hAnsi="Courier New" w:cs="Courier New"/>
        </w:rPr>
        <w:t>the</w:t>
      </w:r>
      <w:r w:rsidR="00B05E73">
        <w:rPr>
          <w:rFonts w:ascii="Courier New" w:hAnsi="Courier New" w:cs="Courier New"/>
        </w:rPr>
        <w:t xml:space="preserve"> timely readiness of energy infrastructure investments and a mechanism to oversee progress and quality control.</w:t>
      </w:r>
    </w:p>
    <w:p w14:paraId="4463131A" w14:textId="77777777" w:rsidR="00B05E73" w:rsidRDefault="00B05E73" w:rsidP="00B05E73">
      <w:pPr>
        <w:autoSpaceDE w:val="0"/>
        <w:autoSpaceDN w:val="0"/>
        <w:adjustRightInd w:val="0"/>
        <w:spacing w:after="0" w:line="240" w:lineRule="auto"/>
        <w:rPr>
          <w:rFonts w:ascii="Courier New" w:hAnsi="Courier New" w:cs="Courier New"/>
        </w:rPr>
      </w:pPr>
    </w:p>
    <w:p w14:paraId="27E0B413" w14:textId="1B2AB2F6"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However, sound project economics can mobili</w:t>
      </w:r>
      <w:r w:rsidR="004A4D4A">
        <w:rPr>
          <w:rFonts w:ascii="Courier New" w:hAnsi="Courier New" w:cs="Courier New"/>
        </w:rPr>
        <w:t>s</w:t>
      </w:r>
      <w:r>
        <w:rPr>
          <w:rFonts w:ascii="Courier New" w:hAnsi="Courier New" w:cs="Courier New"/>
        </w:rPr>
        <w:t xml:space="preserve">e the </w:t>
      </w:r>
      <w:r w:rsidR="00D92476">
        <w:rPr>
          <w:rFonts w:ascii="Courier New" w:hAnsi="Courier New" w:cs="Courier New"/>
        </w:rPr>
        <w:t>necessary</w:t>
      </w:r>
      <w:r>
        <w:rPr>
          <w:rFonts w:ascii="Courier New" w:hAnsi="Courier New" w:cs="Courier New"/>
        </w:rPr>
        <w:t xml:space="preserve"> finance, which is particularly true for large infrastructure investments. Finally, the physical deployment of infrastructure needs to match schedule logistics. For example, the introduction of a large </w:t>
      </w:r>
      <w:r w:rsidR="00D92476">
        <w:rPr>
          <w:rFonts w:ascii="Courier New" w:hAnsi="Courier New" w:cs="Courier New"/>
        </w:rPr>
        <w:t>hydropower</w:t>
      </w:r>
      <w:r>
        <w:rPr>
          <w:rFonts w:ascii="Courier New" w:hAnsi="Courier New" w:cs="Courier New"/>
        </w:rPr>
        <w:t xml:space="preserve"> plant may exceed current electricity demand. This may make it difficult to pay dividends and service debt. However, shortages may </w:t>
      </w:r>
      <w:r>
        <w:rPr>
          <w:rFonts w:ascii="Courier New" w:hAnsi="Courier New" w:cs="Courier New"/>
        </w:rPr>
        <w:lastRenderedPageBreak/>
        <w:t xml:space="preserve">also </w:t>
      </w:r>
      <w:proofErr w:type="gramStart"/>
      <w:r>
        <w:rPr>
          <w:rFonts w:ascii="Courier New" w:hAnsi="Courier New" w:cs="Courier New"/>
        </w:rPr>
        <w:t>results</w:t>
      </w:r>
      <w:proofErr w:type="gramEnd"/>
      <w:r>
        <w:rPr>
          <w:rFonts w:ascii="Courier New" w:hAnsi="Courier New" w:cs="Courier New"/>
        </w:rPr>
        <w:t xml:space="preserve"> when electricity demand grows faster than supply, which leads to stop-gap measures and delayed economic development.</w:t>
      </w:r>
      <w:r w:rsidR="00D74156">
        <w:rPr>
          <w:rFonts w:ascii="Courier New" w:hAnsi="Courier New" w:cs="Courier New"/>
        </w:rPr>
        <w:t xml:space="preserve"> Energy planning</w:t>
      </w:r>
      <w:r w:rsidR="00604B1D">
        <w:rPr>
          <w:rFonts w:ascii="Courier New" w:hAnsi="Courier New" w:cs="Courier New"/>
        </w:rPr>
        <w:t xml:space="preserve"> and energy modelling</w:t>
      </w:r>
      <w:r w:rsidR="00D74156">
        <w:rPr>
          <w:rFonts w:ascii="Courier New" w:hAnsi="Courier New" w:cs="Courier New"/>
        </w:rPr>
        <w:t xml:space="preserve"> can help ensure the right level of investment in energy systems </w:t>
      </w:r>
      <w:r w:rsidR="00604B1D">
        <w:rPr>
          <w:rFonts w:ascii="Courier New" w:hAnsi="Courier New" w:cs="Courier New"/>
        </w:rPr>
        <w:t>takes place.</w:t>
      </w:r>
    </w:p>
    <w:p w14:paraId="7268F865" w14:textId="77777777" w:rsidR="00B05E73" w:rsidRDefault="00B05E73" w:rsidP="00B05E73">
      <w:pPr>
        <w:autoSpaceDE w:val="0"/>
        <w:autoSpaceDN w:val="0"/>
        <w:adjustRightInd w:val="0"/>
        <w:spacing w:after="0" w:line="240" w:lineRule="auto"/>
        <w:rPr>
          <w:rFonts w:ascii="Courier New" w:hAnsi="Courier New" w:cs="Courier New"/>
        </w:rPr>
      </w:pPr>
    </w:p>
    <w:p w14:paraId="400E1D13"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Benefits of energy systems models</w:t>
      </w:r>
    </w:p>
    <w:p w14:paraId="787E2868" w14:textId="77777777" w:rsidR="00B05E73" w:rsidRDefault="00B05E73" w:rsidP="00B05E73">
      <w:pPr>
        <w:autoSpaceDE w:val="0"/>
        <w:autoSpaceDN w:val="0"/>
        <w:adjustRightInd w:val="0"/>
        <w:spacing w:after="0" w:line="240" w:lineRule="auto"/>
        <w:rPr>
          <w:rFonts w:ascii="Courier New" w:hAnsi="Courier New" w:cs="Courier New"/>
        </w:rPr>
      </w:pPr>
    </w:p>
    <w:p w14:paraId="1AE11B10"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Quantitative models of complex systems can help decision makers in multiple ways. From a technical perspective, they allow analysts to compare different system configurations without incurring the upfront costs of building them. This allows for the mitigation of uncertainty.</w:t>
      </w:r>
    </w:p>
    <w:p w14:paraId="48D80343" w14:textId="77777777" w:rsidR="00B05E73" w:rsidRDefault="00B05E73" w:rsidP="00B05E73">
      <w:pPr>
        <w:autoSpaceDE w:val="0"/>
        <w:autoSpaceDN w:val="0"/>
        <w:adjustRightInd w:val="0"/>
        <w:spacing w:after="0" w:line="240" w:lineRule="auto"/>
        <w:rPr>
          <w:rFonts w:ascii="Courier New" w:hAnsi="Courier New" w:cs="Courier New"/>
        </w:rPr>
      </w:pPr>
    </w:p>
    <w:p w14:paraId="22020200" w14:textId="221A21AB"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From a practical perspective, </w:t>
      </w:r>
      <w:ins w:id="7" w:author="Simon Patterson" w:date="2022-02-28T22:53:00Z">
        <w:r w:rsidR="00DC2250">
          <w:rPr>
            <w:rFonts w:ascii="Courier New" w:hAnsi="Courier New" w:cs="Courier New"/>
          </w:rPr>
          <w:t xml:space="preserve">quantitative models </w:t>
        </w:r>
      </w:ins>
      <w:r>
        <w:rPr>
          <w:rFonts w:ascii="Courier New" w:hAnsi="Courier New" w:cs="Courier New"/>
        </w:rPr>
        <w:t xml:space="preserve">facilitate the design of systems in a way that accounts for local resources, demands and </w:t>
      </w:r>
      <w:r w:rsidR="00DC2250">
        <w:rPr>
          <w:rFonts w:ascii="Courier New" w:hAnsi="Courier New" w:cs="Courier New"/>
        </w:rPr>
        <w:t xml:space="preserve">the </w:t>
      </w:r>
      <w:r>
        <w:rPr>
          <w:rFonts w:ascii="Courier New" w:hAnsi="Courier New" w:cs="Courier New"/>
        </w:rPr>
        <w:t xml:space="preserve">constraints that are placed upon </w:t>
      </w:r>
      <w:r w:rsidR="00E3446A">
        <w:rPr>
          <w:rFonts w:ascii="Courier New" w:hAnsi="Courier New" w:cs="Courier New"/>
        </w:rPr>
        <w:t>real-</w:t>
      </w:r>
      <w:r>
        <w:rPr>
          <w:rFonts w:ascii="Courier New" w:hAnsi="Courier New" w:cs="Courier New"/>
        </w:rPr>
        <w:t xml:space="preserve">life electricity systems. This enables </w:t>
      </w:r>
      <w:r w:rsidR="00E1155D">
        <w:rPr>
          <w:rFonts w:ascii="Courier New" w:hAnsi="Courier New" w:cs="Courier New"/>
        </w:rPr>
        <w:t>the</w:t>
      </w:r>
      <w:r>
        <w:rPr>
          <w:rFonts w:ascii="Courier New" w:hAnsi="Courier New" w:cs="Courier New"/>
        </w:rPr>
        <w:t xml:space="preserve"> minimi</w:t>
      </w:r>
      <w:r w:rsidR="00E1155D">
        <w:rPr>
          <w:rFonts w:ascii="Courier New" w:hAnsi="Courier New" w:cs="Courier New"/>
        </w:rPr>
        <w:t>s</w:t>
      </w:r>
      <w:r>
        <w:rPr>
          <w:rFonts w:ascii="Courier New" w:hAnsi="Courier New" w:cs="Courier New"/>
        </w:rPr>
        <w:t>ation of consumer electricity bills by allowing governmental institutions to structure tariffs optimally.</w:t>
      </w:r>
    </w:p>
    <w:p w14:paraId="4213799D" w14:textId="77777777" w:rsidR="00B05E73" w:rsidRDefault="00B05E73" w:rsidP="00B05E73">
      <w:pPr>
        <w:autoSpaceDE w:val="0"/>
        <w:autoSpaceDN w:val="0"/>
        <w:adjustRightInd w:val="0"/>
        <w:spacing w:after="0" w:line="240" w:lineRule="auto"/>
        <w:rPr>
          <w:rFonts w:ascii="Courier New" w:hAnsi="Courier New" w:cs="Courier New"/>
        </w:rPr>
      </w:pPr>
    </w:p>
    <w:p w14:paraId="002D5E0C" w14:textId="5F8A68F2"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The development of scenarios can serve as an effective communication tool for non-partisan political commitment, which will help both to garner and mobili</w:t>
      </w:r>
      <w:r w:rsidR="00E1155D">
        <w:rPr>
          <w:rFonts w:ascii="Courier New" w:hAnsi="Courier New" w:cs="Courier New"/>
        </w:rPr>
        <w:t>s</w:t>
      </w:r>
      <w:r>
        <w:rPr>
          <w:rFonts w:ascii="Courier New" w:hAnsi="Courier New" w:cs="Courier New"/>
        </w:rPr>
        <w:t>e private sector support, and to solicit agreement from society at large.</w:t>
      </w:r>
    </w:p>
    <w:p w14:paraId="677D95F3" w14:textId="77777777" w:rsidR="00B05E73" w:rsidRDefault="00B05E73" w:rsidP="00B05E73">
      <w:pPr>
        <w:autoSpaceDE w:val="0"/>
        <w:autoSpaceDN w:val="0"/>
        <w:adjustRightInd w:val="0"/>
        <w:spacing w:after="0" w:line="240" w:lineRule="auto"/>
        <w:rPr>
          <w:rFonts w:ascii="Courier New" w:hAnsi="Courier New" w:cs="Courier New"/>
        </w:rPr>
      </w:pPr>
    </w:p>
    <w:p w14:paraId="57EE6FD5"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For developing countries, the impact of even minor system improvements often can have disproportionally high positive economic and environmental returns.</w:t>
      </w:r>
    </w:p>
    <w:p w14:paraId="71451D76" w14:textId="77777777" w:rsidR="00B05E73" w:rsidRDefault="00B05E73" w:rsidP="00B05E73">
      <w:pPr>
        <w:autoSpaceDE w:val="0"/>
        <w:autoSpaceDN w:val="0"/>
        <w:adjustRightInd w:val="0"/>
        <w:spacing w:after="0" w:line="240" w:lineRule="auto"/>
        <w:rPr>
          <w:rFonts w:ascii="Courier New" w:hAnsi="Courier New" w:cs="Courier New"/>
        </w:rPr>
      </w:pPr>
    </w:p>
    <w:p w14:paraId="038824F7"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18FEDD31" w14:textId="77777777" w:rsidR="00B05E73" w:rsidRDefault="00B05E73" w:rsidP="00B05E73">
      <w:pPr>
        <w:autoSpaceDE w:val="0"/>
        <w:autoSpaceDN w:val="0"/>
        <w:adjustRightInd w:val="0"/>
        <w:spacing w:after="0" w:line="240" w:lineRule="auto"/>
        <w:rPr>
          <w:rFonts w:ascii="Courier New" w:hAnsi="Courier New" w:cs="Courier New"/>
        </w:rPr>
      </w:pPr>
    </w:p>
    <w:p w14:paraId="047862E4" w14:textId="52073E05"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have covered the reasons that energy planning is important, how it can help with the </w:t>
      </w:r>
      <w:r w:rsidR="00FD49B7">
        <w:rPr>
          <w:rFonts w:ascii="Courier New" w:hAnsi="Courier New" w:cs="Courier New"/>
        </w:rPr>
        <w:t xml:space="preserve">Sustainable Development Goals </w:t>
      </w:r>
      <w:r>
        <w:rPr>
          <w:rFonts w:ascii="Courier New" w:hAnsi="Courier New" w:cs="Courier New"/>
        </w:rPr>
        <w:t xml:space="preserve">and the various pitfalls that could occur without energy planning. We discovered that with sound energy planning, uncertainty can be </w:t>
      </w:r>
      <w:proofErr w:type="gramStart"/>
      <w:r>
        <w:rPr>
          <w:rFonts w:ascii="Courier New" w:hAnsi="Courier New" w:cs="Courier New"/>
        </w:rPr>
        <w:t>reduced</w:t>
      </w:r>
      <w:proofErr w:type="gramEnd"/>
      <w:r>
        <w:rPr>
          <w:rFonts w:ascii="Courier New" w:hAnsi="Courier New" w:cs="Courier New"/>
        </w:rPr>
        <w:t xml:space="preserve"> and greater stability can be provided to private sector investments. This can lead to sustainable economic growth if done in an optimal manner. </w:t>
      </w:r>
    </w:p>
    <w:p w14:paraId="19768040" w14:textId="77777777" w:rsidR="00B05E73" w:rsidRDefault="00B05E73" w:rsidP="00B05E73">
      <w:pPr>
        <w:autoSpaceDE w:val="0"/>
        <w:autoSpaceDN w:val="0"/>
        <w:adjustRightInd w:val="0"/>
        <w:spacing w:after="0" w:line="240" w:lineRule="auto"/>
        <w:rPr>
          <w:rFonts w:ascii="Courier New" w:hAnsi="Courier New" w:cs="Courier New"/>
        </w:rPr>
      </w:pPr>
    </w:p>
    <w:p w14:paraId="6F29C4E1" w14:textId="77777777" w:rsidR="00B05E73" w:rsidRDefault="00B05E73" w:rsidP="00252991">
      <w:pPr>
        <w:autoSpaceDE w:val="0"/>
        <w:autoSpaceDN w:val="0"/>
        <w:adjustRightInd w:val="0"/>
        <w:spacing w:after="0" w:line="240" w:lineRule="auto"/>
        <w:rPr>
          <w:rFonts w:ascii="Courier New" w:hAnsi="Courier New" w:cs="Courier New"/>
        </w:rPr>
      </w:pPr>
    </w:p>
    <w:p w14:paraId="105EBB2D" w14:textId="77777777" w:rsidR="00252991" w:rsidRDefault="00252991" w:rsidP="00252991">
      <w:pPr>
        <w:autoSpaceDE w:val="0"/>
        <w:autoSpaceDN w:val="0"/>
        <w:adjustRightInd w:val="0"/>
        <w:spacing w:after="0" w:line="240" w:lineRule="auto"/>
        <w:rPr>
          <w:rFonts w:ascii="Courier New" w:hAnsi="Courier New" w:cs="Courier New"/>
        </w:rPr>
      </w:pPr>
    </w:p>
    <w:p w14:paraId="1D3F7821" w14:textId="5339F2DA" w:rsidR="00B97624" w:rsidRDefault="00B97624"/>
    <w:p w14:paraId="7126721B" w14:textId="6AF458A3" w:rsidR="008B40F6" w:rsidRDefault="008B40F6"/>
    <w:p w14:paraId="5CEF1EF2"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w:t>
      </w:r>
    </w:p>
    <w:p w14:paraId="5C8319EF" w14:textId="474C9DA5" w:rsidR="008B40F6" w:rsidRPr="008B40F6" w:rsidRDefault="008B40F6" w:rsidP="008B40F6">
      <w:pPr>
        <w:autoSpaceDE w:val="0"/>
        <w:autoSpaceDN w:val="0"/>
        <w:adjustRightInd w:val="0"/>
        <w:spacing w:after="0" w:line="240" w:lineRule="auto"/>
        <w:rPr>
          <w:rFonts w:ascii="Courier New" w:hAnsi="Courier New" w:cs="Courier New"/>
          <w:b/>
          <w:bCs/>
          <w:sz w:val="40"/>
          <w:szCs w:val="40"/>
        </w:rPr>
      </w:pPr>
      <w:r w:rsidRPr="008B40F6">
        <w:rPr>
          <w:rFonts w:ascii="Courier New" w:hAnsi="Courier New" w:cs="Courier New"/>
          <w:b/>
          <w:bCs/>
          <w:sz w:val="40"/>
          <w:szCs w:val="40"/>
        </w:rPr>
        <w:t>title: "Mini-Lecture 1.4 -- Energy systems model classifications"</w:t>
      </w:r>
    </w:p>
    <w:p w14:paraId="2C86C582" w14:textId="77777777" w:rsidR="008B40F6" w:rsidRPr="008B40F6" w:rsidRDefault="008B40F6" w:rsidP="008B40F6">
      <w:pPr>
        <w:autoSpaceDE w:val="0"/>
        <w:autoSpaceDN w:val="0"/>
        <w:adjustRightInd w:val="0"/>
        <w:spacing w:after="0" w:line="240" w:lineRule="auto"/>
        <w:rPr>
          <w:rFonts w:ascii="Courier New" w:hAnsi="Courier New" w:cs="Courier New"/>
          <w:b/>
          <w:bCs/>
          <w:sz w:val="40"/>
          <w:szCs w:val="40"/>
        </w:rPr>
      </w:pPr>
      <w:r w:rsidRPr="008B40F6">
        <w:rPr>
          <w:rFonts w:ascii="Courier New" w:hAnsi="Courier New" w:cs="Courier New"/>
          <w:b/>
          <w:bCs/>
          <w:sz w:val="40"/>
          <w:szCs w:val="40"/>
        </w:rPr>
        <w:t>keywords:</w:t>
      </w:r>
    </w:p>
    <w:p w14:paraId="4953E458" w14:textId="32E1B066"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Energy systems model classification</w:t>
      </w:r>
      <w:r w:rsidR="00ED5AD8">
        <w:rPr>
          <w:rFonts w:ascii="Courier New" w:hAnsi="Courier New" w:cs="Courier New"/>
        </w:rPr>
        <w:t>s</w:t>
      </w:r>
    </w:p>
    <w:p w14:paraId="326BCED3"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Energy systems analysis</w:t>
      </w:r>
    </w:p>
    <w:p w14:paraId="6CEA39BC"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lastRenderedPageBreak/>
        <w:t>-   Optimisation models</w:t>
      </w:r>
    </w:p>
    <w:p w14:paraId="70B5CD44"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0990A02B"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C5D4BD8"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w:t>
      </w:r>
    </w:p>
    <w:p w14:paraId="7233561D" w14:textId="77777777" w:rsidR="008B40F6" w:rsidRDefault="008B40F6" w:rsidP="008B40F6">
      <w:pPr>
        <w:autoSpaceDE w:val="0"/>
        <w:autoSpaceDN w:val="0"/>
        <w:adjustRightInd w:val="0"/>
        <w:spacing w:after="0" w:line="240" w:lineRule="auto"/>
        <w:rPr>
          <w:rFonts w:ascii="Courier New" w:hAnsi="Courier New" w:cs="Courier New"/>
        </w:rPr>
      </w:pPr>
    </w:p>
    <w:p w14:paraId="367B7CAA"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3A6A4F6A" w14:textId="77777777" w:rsidR="008B40F6" w:rsidRDefault="008B40F6" w:rsidP="008B40F6">
      <w:pPr>
        <w:autoSpaceDE w:val="0"/>
        <w:autoSpaceDN w:val="0"/>
        <w:adjustRightInd w:val="0"/>
        <w:spacing w:after="0" w:line="240" w:lineRule="auto"/>
        <w:rPr>
          <w:rFonts w:ascii="Courier New" w:hAnsi="Courier New" w:cs="Courier New"/>
        </w:rPr>
      </w:pPr>
    </w:p>
    <w:p w14:paraId="1B755E31" w14:textId="11BA80E1"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Energy systems models can take many different forms, as they can be designed for global long-term energy markets, short-term energy dispatch markets or local markets. In this </w:t>
      </w:r>
      <w:proofErr w:type="gramStart"/>
      <w:r w:rsidR="00404B23">
        <w:rPr>
          <w:rFonts w:ascii="Courier New" w:hAnsi="Courier New" w:cs="Courier New"/>
        </w:rPr>
        <w:t>mini-</w:t>
      </w:r>
      <w:r>
        <w:rPr>
          <w:rFonts w:ascii="Courier New" w:hAnsi="Courier New" w:cs="Courier New"/>
        </w:rPr>
        <w:t>lecture</w:t>
      </w:r>
      <w:proofErr w:type="gramEnd"/>
      <w:r>
        <w:rPr>
          <w:rFonts w:ascii="Courier New" w:hAnsi="Courier New" w:cs="Courier New"/>
        </w:rPr>
        <w:t xml:space="preserve"> we will explore the different types of models that fit into different classifications. </w:t>
      </w:r>
    </w:p>
    <w:p w14:paraId="00AB38A0" w14:textId="77777777" w:rsidR="008B40F6" w:rsidRDefault="008B40F6" w:rsidP="008B40F6">
      <w:pPr>
        <w:autoSpaceDE w:val="0"/>
        <w:autoSpaceDN w:val="0"/>
        <w:adjustRightInd w:val="0"/>
        <w:spacing w:after="0" w:line="240" w:lineRule="auto"/>
        <w:rPr>
          <w:rFonts w:ascii="Courier New" w:hAnsi="Courier New" w:cs="Courier New"/>
        </w:rPr>
      </w:pPr>
    </w:p>
    <w:p w14:paraId="43A7F5CA"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1D8D31E9" w14:textId="77777777" w:rsidR="008B40F6" w:rsidRDefault="008B40F6" w:rsidP="008B40F6">
      <w:pPr>
        <w:autoSpaceDE w:val="0"/>
        <w:autoSpaceDN w:val="0"/>
        <w:adjustRightInd w:val="0"/>
        <w:spacing w:after="0" w:line="240" w:lineRule="auto"/>
        <w:rPr>
          <w:rFonts w:ascii="Courier New" w:hAnsi="Courier New" w:cs="Courier New"/>
        </w:rPr>
      </w:pPr>
    </w:p>
    <w:p w14:paraId="4CC06952"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Classify different types of energy systems models</w:t>
      </w:r>
    </w:p>
    <w:p w14:paraId="0C95590A" w14:textId="77777777" w:rsidR="008B40F6" w:rsidRDefault="008B40F6" w:rsidP="008B40F6">
      <w:pPr>
        <w:autoSpaceDE w:val="0"/>
        <w:autoSpaceDN w:val="0"/>
        <w:adjustRightInd w:val="0"/>
        <w:spacing w:after="0" w:line="240" w:lineRule="auto"/>
        <w:rPr>
          <w:rFonts w:ascii="Courier New" w:hAnsi="Courier New" w:cs="Courier New"/>
        </w:rPr>
      </w:pPr>
    </w:p>
    <w:p w14:paraId="58859DD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Identify the pros and cons of selected energy systems models</w:t>
      </w:r>
    </w:p>
    <w:p w14:paraId="19050658" w14:textId="77777777" w:rsidR="008B40F6" w:rsidRDefault="008B40F6" w:rsidP="008B40F6">
      <w:pPr>
        <w:autoSpaceDE w:val="0"/>
        <w:autoSpaceDN w:val="0"/>
        <w:adjustRightInd w:val="0"/>
        <w:spacing w:after="0" w:line="240" w:lineRule="auto"/>
        <w:rPr>
          <w:rFonts w:ascii="Courier New" w:hAnsi="Courier New" w:cs="Courier New"/>
        </w:rPr>
      </w:pPr>
    </w:p>
    <w:p w14:paraId="70D10B2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Lecture content</w:t>
      </w:r>
    </w:p>
    <w:p w14:paraId="1EA59EF4" w14:textId="77777777" w:rsidR="008B40F6" w:rsidRDefault="008B40F6" w:rsidP="008B40F6">
      <w:pPr>
        <w:autoSpaceDE w:val="0"/>
        <w:autoSpaceDN w:val="0"/>
        <w:adjustRightInd w:val="0"/>
        <w:spacing w:after="0" w:line="240" w:lineRule="auto"/>
        <w:rPr>
          <w:rFonts w:ascii="Courier New" w:hAnsi="Courier New" w:cs="Courier New"/>
        </w:rPr>
      </w:pPr>
    </w:p>
    <w:p w14:paraId="52CFAAB7"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Introduction: Typical classifications</w:t>
      </w:r>
    </w:p>
    <w:p w14:paraId="03D5118A" w14:textId="77777777" w:rsidR="008B40F6" w:rsidRDefault="008B40F6" w:rsidP="008B40F6">
      <w:pPr>
        <w:autoSpaceDE w:val="0"/>
        <w:autoSpaceDN w:val="0"/>
        <w:adjustRightInd w:val="0"/>
        <w:spacing w:after="0" w:line="240" w:lineRule="auto"/>
        <w:rPr>
          <w:rFonts w:ascii="Courier New" w:hAnsi="Courier New" w:cs="Courier New"/>
        </w:rPr>
      </w:pPr>
    </w:p>
    <w:p w14:paraId="200E938E" w14:textId="53D8F2A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Energy systems models can be broken down into four different categories in a typical classification. These include the time scales in which they model, the geographies in which they model, the analytical </w:t>
      </w:r>
      <w:ins w:id="8" w:author="Simon Patterson" w:date="2022-02-28T22:57:00Z">
        <w:r w:rsidR="00100304">
          <w:rPr>
            <w:rFonts w:ascii="Courier New" w:hAnsi="Courier New" w:cs="Courier New"/>
          </w:rPr>
          <w:t>approach</w:t>
        </w:r>
      </w:ins>
      <w:r>
        <w:rPr>
          <w:rFonts w:ascii="Courier New" w:hAnsi="Courier New" w:cs="Courier New"/>
        </w:rPr>
        <w:t xml:space="preserve"> and the methodology [@Pfenninger2014]. The different classifications are shown below: </w:t>
      </w:r>
    </w:p>
    <w:p w14:paraId="6A3F7FCE" w14:textId="77777777" w:rsidR="008B40F6" w:rsidRDefault="008B40F6" w:rsidP="008B40F6">
      <w:pPr>
        <w:autoSpaceDE w:val="0"/>
        <w:autoSpaceDN w:val="0"/>
        <w:adjustRightInd w:val="0"/>
        <w:spacing w:after="0" w:line="240" w:lineRule="auto"/>
        <w:rPr>
          <w:rFonts w:ascii="Courier New" w:hAnsi="Courier New" w:cs="Courier New"/>
        </w:rPr>
      </w:pPr>
    </w:p>
    <w:p w14:paraId="2116FE25" w14:textId="0D0DE4CC"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Time</w:t>
      </w:r>
      <w:ins w:id="9" w:author="Simon Patterson" w:date="2022-02-28T23:00:00Z">
        <w:r w:rsidR="0064403F">
          <w:rPr>
            <w:rFonts w:ascii="Courier New" w:hAnsi="Courier New" w:cs="Courier New"/>
          </w:rPr>
          <w:t xml:space="preserve"> Scale</w:t>
        </w:r>
      </w:ins>
    </w:p>
    <w:p w14:paraId="0A209209"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Short</w:t>
      </w:r>
    </w:p>
    <w:p w14:paraId="1E8F066A"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Medium</w:t>
      </w:r>
    </w:p>
    <w:p w14:paraId="6FF5CB40"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Long</w:t>
      </w:r>
    </w:p>
    <w:p w14:paraId="43833FAD"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Geography</w:t>
      </w:r>
    </w:p>
    <w:p w14:paraId="1D2E9934"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Global</w:t>
      </w:r>
    </w:p>
    <w:p w14:paraId="1FB83310"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National </w:t>
      </w:r>
    </w:p>
    <w:p w14:paraId="788BB81D"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Sub-national</w:t>
      </w:r>
    </w:p>
    <w:p w14:paraId="23231F6E"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Analytical Approach</w:t>
      </w:r>
    </w:p>
    <w:p w14:paraId="1579923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Top-down</w:t>
      </w:r>
    </w:p>
    <w:p w14:paraId="73EACD8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Bottom-up</w:t>
      </w:r>
    </w:p>
    <w:p w14:paraId="11DB7875"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Methodology</w:t>
      </w:r>
    </w:p>
    <w:p w14:paraId="2BA8CDD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Optimisation</w:t>
      </w:r>
    </w:p>
    <w:p w14:paraId="05ED6077"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Simulation</w:t>
      </w:r>
    </w:p>
    <w:p w14:paraId="7E9A60E9" w14:textId="77777777" w:rsidR="008B40F6" w:rsidRDefault="008B40F6" w:rsidP="008B40F6">
      <w:pPr>
        <w:autoSpaceDE w:val="0"/>
        <w:autoSpaceDN w:val="0"/>
        <w:adjustRightInd w:val="0"/>
        <w:spacing w:after="0" w:line="240" w:lineRule="auto"/>
        <w:rPr>
          <w:rFonts w:ascii="Courier New" w:hAnsi="Courier New" w:cs="Courier New"/>
        </w:rPr>
      </w:pPr>
    </w:p>
    <w:p w14:paraId="0384C6E1"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Time</w:t>
      </w:r>
    </w:p>
    <w:p w14:paraId="17CE5F83" w14:textId="77777777" w:rsidR="008B40F6" w:rsidRDefault="008B40F6" w:rsidP="008B40F6">
      <w:pPr>
        <w:autoSpaceDE w:val="0"/>
        <w:autoSpaceDN w:val="0"/>
        <w:adjustRightInd w:val="0"/>
        <w:spacing w:after="0" w:line="240" w:lineRule="auto"/>
        <w:rPr>
          <w:rFonts w:ascii="Courier New" w:hAnsi="Courier New" w:cs="Courier New"/>
        </w:rPr>
      </w:pPr>
    </w:p>
    <w:p w14:paraId="6332D9CA" w14:textId="61592395"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The classification of time leads to models used for different applications. For instance, a model which </w:t>
      </w:r>
      <w:proofErr w:type="gramStart"/>
      <w:r>
        <w:rPr>
          <w:rFonts w:ascii="Courier New" w:hAnsi="Courier New" w:cs="Courier New"/>
        </w:rPr>
        <w:t>takes into account</w:t>
      </w:r>
      <w:proofErr w:type="gramEnd"/>
      <w:r>
        <w:rPr>
          <w:rFonts w:ascii="Courier New" w:hAnsi="Courier New" w:cs="Courier New"/>
        </w:rPr>
        <w:t xml:space="preserve"> short-term timesteps may be able to look at weather conditions every 30 minutes or less for a single year. This means that the </w:t>
      </w:r>
      <w:r w:rsidR="00F12936">
        <w:rPr>
          <w:rFonts w:ascii="Courier New" w:hAnsi="Courier New" w:cs="Courier New"/>
        </w:rPr>
        <w:t xml:space="preserve">output, or </w:t>
      </w:r>
      <w:r>
        <w:rPr>
          <w:rFonts w:ascii="Courier New" w:hAnsi="Courier New" w:cs="Courier New"/>
        </w:rPr>
        <w:t xml:space="preserve">dispatch of a particular system can be investigated for the short-term. A long-term model which models 50 years into the future, </w:t>
      </w:r>
      <w:r>
        <w:rPr>
          <w:rFonts w:ascii="Courier New" w:hAnsi="Courier New" w:cs="Courier New"/>
        </w:rPr>
        <w:lastRenderedPageBreak/>
        <w:t xml:space="preserve">however, needs to make assumptions </w:t>
      </w:r>
      <w:r w:rsidR="00774A78">
        <w:rPr>
          <w:rFonts w:ascii="Courier New" w:hAnsi="Courier New" w:cs="Courier New"/>
        </w:rPr>
        <w:t xml:space="preserve">as it will not be able to </w:t>
      </w:r>
      <w:r w:rsidR="002A5FA8">
        <w:rPr>
          <w:rFonts w:ascii="Courier New" w:hAnsi="Courier New" w:cs="Courier New"/>
        </w:rPr>
        <w:t xml:space="preserve">go into the same level of detail regarding </w:t>
      </w:r>
      <w:proofErr w:type="spellStart"/>
      <w:r w:rsidR="002A5FA8">
        <w:rPr>
          <w:rFonts w:ascii="Courier New" w:hAnsi="Courier New" w:cs="Courier New"/>
        </w:rPr>
        <w:t>times</w:t>
      </w:r>
      <w:r w:rsidR="00F12936">
        <w:rPr>
          <w:rFonts w:ascii="Courier New" w:hAnsi="Courier New" w:cs="Courier New"/>
        </w:rPr>
        <w:t>lices</w:t>
      </w:r>
      <w:proofErr w:type="spellEnd"/>
      <w:r>
        <w:rPr>
          <w:rFonts w:ascii="Courier New" w:hAnsi="Courier New" w:cs="Courier New"/>
        </w:rPr>
        <w:t>. These types of models, however, are better at considering the performance of long-term investments.</w:t>
      </w:r>
    </w:p>
    <w:p w14:paraId="30D9F2E0" w14:textId="77777777" w:rsidR="008B40F6" w:rsidRDefault="008B40F6" w:rsidP="008B40F6">
      <w:pPr>
        <w:autoSpaceDE w:val="0"/>
        <w:autoSpaceDN w:val="0"/>
        <w:adjustRightInd w:val="0"/>
        <w:spacing w:after="0" w:line="240" w:lineRule="auto"/>
        <w:rPr>
          <w:rFonts w:ascii="Courier New" w:hAnsi="Courier New" w:cs="Courier New"/>
        </w:rPr>
      </w:pPr>
    </w:p>
    <w:p w14:paraId="344742B5"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Geography</w:t>
      </w:r>
    </w:p>
    <w:p w14:paraId="2CD6F099" w14:textId="77777777" w:rsidR="008B40F6" w:rsidRDefault="008B40F6" w:rsidP="008B40F6">
      <w:pPr>
        <w:autoSpaceDE w:val="0"/>
        <w:autoSpaceDN w:val="0"/>
        <w:adjustRightInd w:val="0"/>
        <w:spacing w:after="0" w:line="240" w:lineRule="auto"/>
        <w:rPr>
          <w:rFonts w:ascii="Courier New" w:hAnsi="Courier New" w:cs="Courier New"/>
        </w:rPr>
      </w:pPr>
    </w:p>
    <w:p w14:paraId="4CD8E510" w14:textId="33B6E7D1"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Different models </w:t>
      </w:r>
      <w:proofErr w:type="gramStart"/>
      <w:r>
        <w:rPr>
          <w:rFonts w:ascii="Courier New" w:hAnsi="Courier New" w:cs="Courier New"/>
        </w:rPr>
        <w:t>take into account</w:t>
      </w:r>
      <w:proofErr w:type="gramEnd"/>
      <w:r>
        <w:rPr>
          <w:rFonts w:ascii="Courier New" w:hAnsi="Courier New" w:cs="Courier New"/>
        </w:rPr>
        <w:t xml:space="preserve"> different geographies. Models which </w:t>
      </w:r>
      <w:proofErr w:type="gramStart"/>
      <w:r>
        <w:rPr>
          <w:rFonts w:ascii="Courier New" w:hAnsi="Courier New" w:cs="Courier New"/>
        </w:rPr>
        <w:t>take into account</w:t>
      </w:r>
      <w:proofErr w:type="gramEnd"/>
      <w:r>
        <w:rPr>
          <w:rFonts w:ascii="Courier New" w:hAnsi="Courier New" w:cs="Courier New"/>
        </w:rPr>
        <w:t xml:space="preserve"> the global system need to make assumptions and reduce complexity in other ways. This could be, for example, by reducing the amount of energy demand data that is modelled. However, models which only consider national or even sub-national geographies </w:t>
      </w:r>
      <w:proofErr w:type="gramStart"/>
      <w:r>
        <w:rPr>
          <w:rFonts w:ascii="Courier New" w:hAnsi="Courier New" w:cs="Courier New"/>
        </w:rPr>
        <w:t>are able to</w:t>
      </w:r>
      <w:proofErr w:type="gramEnd"/>
      <w:r>
        <w:rPr>
          <w:rFonts w:ascii="Courier New" w:hAnsi="Courier New" w:cs="Courier New"/>
        </w:rPr>
        <w:t xml:space="preserve"> </w:t>
      </w:r>
      <w:r w:rsidR="003F61C0">
        <w:rPr>
          <w:rFonts w:ascii="Courier New" w:hAnsi="Courier New" w:cs="Courier New"/>
        </w:rPr>
        <w:t>incorporate more detail</w:t>
      </w:r>
      <w:r>
        <w:rPr>
          <w:rFonts w:ascii="Courier New" w:hAnsi="Courier New" w:cs="Courier New"/>
        </w:rPr>
        <w:t>.</w:t>
      </w:r>
    </w:p>
    <w:p w14:paraId="37D87B98" w14:textId="77777777" w:rsidR="008B40F6" w:rsidRDefault="008B40F6" w:rsidP="008B40F6">
      <w:pPr>
        <w:autoSpaceDE w:val="0"/>
        <w:autoSpaceDN w:val="0"/>
        <w:adjustRightInd w:val="0"/>
        <w:spacing w:after="0" w:line="240" w:lineRule="auto"/>
        <w:rPr>
          <w:rFonts w:ascii="Courier New" w:hAnsi="Courier New" w:cs="Courier New"/>
        </w:rPr>
      </w:pPr>
    </w:p>
    <w:p w14:paraId="070A357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Analytical approach</w:t>
      </w:r>
    </w:p>
    <w:p w14:paraId="2DB1AF08" w14:textId="77777777" w:rsidR="008B40F6" w:rsidRDefault="008B40F6" w:rsidP="008B40F6">
      <w:pPr>
        <w:autoSpaceDE w:val="0"/>
        <w:autoSpaceDN w:val="0"/>
        <w:adjustRightInd w:val="0"/>
        <w:spacing w:after="0" w:line="240" w:lineRule="auto"/>
        <w:rPr>
          <w:rFonts w:ascii="Courier New" w:hAnsi="Courier New" w:cs="Courier New"/>
        </w:rPr>
      </w:pPr>
    </w:p>
    <w:p w14:paraId="1494A478" w14:textId="428917FF"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Different models can take different approaches when modelling energy systems. These largely fall into the bottom-up or top-down methodologies. Bottom-up methodologies capture the technological details of the energy system</w:t>
      </w:r>
      <w:ins w:id="10" w:author="Simon Patterson" w:date="2022-02-28T23:06:00Z">
        <w:r w:rsidR="00DE743D">
          <w:rPr>
            <w:rFonts w:ascii="Courier New" w:hAnsi="Courier New" w:cs="Courier New"/>
          </w:rPr>
          <w:t>,</w:t>
        </w:r>
      </w:ins>
      <w:r>
        <w:rPr>
          <w:rFonts w:ascii="Courier New" w:hAnsi="Courier New" w:cs="Courier New"/>
        </w:rPr>
        <w:t xml:space="preserve"> which allow for the modelling of competition between different technologies and technological progress. An example of this is the modelling of falling costs of solar photovoltaics when compared to coal power plants. Over time, competition between these technologies can be modelled to better understand the costs required to increase solar photovoltaics in the energy system. </w:t>
      </w:r>
      <w:r w:rsidR="007F04D1">
        <w:rPr>
          <w:rFonts w:ascii="Courier New" w:hAnsi="Courier New" w:cs="Courier New"/>
        </w:rPr>
        <w:t xml:space="preserve">For example, if an energy planner only considers current costs, they may conclude that a coal power plant is more cost-effective. However, over a 20-year </w:t>
      </w:r>
      <w:proofErr w:type="gramStart"/>
      <w:r w:rsidR="007F04D1">
        <w:rPr>
          <w:rFonts w:ascii="Courier New" w:hAnsi="Courier New" w:cs="Courier New"/>
        </w:rPr>
        <w:t>time period</w:t>
      </w:r>
      <w:proofErr w:type="gramEnd"/>
      <w:r w:rsidR="007F04D1">
        <w:rPr>
          <w:rFonts w:ascii="Courier New" w:hAnsi="Courier New" w:cs="Courier New"/>
        </w:rPr>
        <w:t>, if solar PV energy costs are projected to fall relative to coal power, then the most economic option may be to install solar PV in the future.</w:t>
      </w:r>
    </w:p>
    <w:p w14:paraId="25764BEA" w14:textId="77777777" w:rsidR="008B40F6" w:rsidRDefault="008B40F6" w:rsidP="008B40F6">
      <w:pPr>
        <w:autoSpaceDE w:val="0"/>
        <w:autoSpaceDN w:val="0"/>
        <w:adjustRightInd w:val="0"/>
        <w:spacing w:after="0" w:line="240" w:lineRule="auto"/>
        <w:rPr>
          <w:rFonts w:ascii="Courier New" w:hAnsi="Courier New" w:cs="Courier New"/>
        </w:rPr>
      </w:pPr>
    </w:p>
    <w:p w14:paraId="464B0BF3" w14:textId="404F3C5C"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A different</w:t>
      </w:r>
      <w:r w:rsidR="007F52EA">
        <w:rPr>
          <w:rFonts w:ascii="Courier New" w:hAnsi="Courier New" w:cs="Courier New"/>
        </w:rPr>
        <w:t>, top-down</w:t>
      </w:r>
      <w:r>
        <w:rPr>
          <w:rFonts w:ascii="Courier New" w:hAnsi="Courier New" w:cs="Courier New"/>
        </w:rPr>
        <w:t xml:space="preserve"> perspective can be taken, however. Rather than looking at the technoeconomic details of technologies, economic relationships between energy systems and the economy can be explored. This covers the interactions across sectors and regions through the calibration of historical data.</w:t>
      </w:r>
    </w:p>
    <w:p w14:paraId="48164F1B" w14:textId="77777777" w:rsidR="008B40F6" w:rsidRDefault="008B40F6" w:rsidP="008B40F6">
      <w:pPr>
        <w:autoSpaceDE w:val="0"/>
        <w:autoSpaceDN w:val="0"/>
        <w:adjustRightInd w:val="0"/>
        <w:spacing w:after="0" w:line="240" w:lineRule="auto"/>
        <w:rPr>
          <w:rFonts w:ascii="Courier New" w:hAnsi="Courier New" w:cs="Courier New"/>
        </w:rPr>
      </w:pPr>
    </w:p>
    <w:p w14:paraId="1AE592E1"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Methodology</w:t>
      </w:r>
    </w:p>
    <w:p w14:paraId="744093EF" w14:textId="77777777" w:rsidR="008B40F6" w:rsidRDefault="008B40F6" w:rsidP="008B40F6">
      <w:pPr>
        <w:autoSpaceDE w:val="0"/>
        <w:autoSpaceDN w:val="0"/>
        <w:adjustRightInd w:val="0"/>
        <w:spacing w:after="0" w:line="240" w:lineRule="auto"/>
        <w:rPr>
          <w:rFonts w:ascii="Courier New" w:hAnsi="Courier New" w:cs="Courier New"/>
        </w:rPr>
      </w:pPr>
    </w:p>
    <w:p w14:paraId="6C781BA0"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Within energy systems models there exist at least two broad methodologies which underpin the models. The first is optimisation. This is where an energy system is minimised or maximised by a certain metric. For example, we can find the energy system which has the lowest cost, or a system which maximises welfare of consumers.</w:t>
      </w:r>
    </w:p>
    <w:p w14:paraId="56C8C73A" w14:textId="77777777" w:rsidR="008B40F6" w:rsidRDefault="008B40F6" w:rsidP="008B40F6">
      <w:pPr>
        <w:autoSpaceDE w:val="0"/>
        <w:autoSpaceDN w:val="0"/>
        <w:adjustRightInd w:val="0"/>
        <w:spacing w:after="0" w:line="240" w:lineRule="auto"/>
        <w:rPr>
          <w:rFonts w:ascii="Courier New" w:hAnsi="Courier New" w:cs="Courier New"/>
        </w:rPr>
      </w:pPr>
    </w:p>
    <w:p w14:paraId="6F8FF0E2" w14:textId="25081730"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Simulations, on the other hand, are computer programs which describe system evolution</w:t>
      </w:r>
      <w:r w:rsidR="00404B23">
        <w:rPr>
          <w:rFonts w:ascii="Courier New" w:hAnsi="Courier New" w:cs="Courier New"/>
        </w:rPr>
        <w:t>s</w:t>
      </w:r>
      <w:r w:rsidR="00A148C7">
        <w:rPr>
          <w:rFonts w:ascii="Courier New" w:hAnsi="Courier New" w:cs="Courier New"/>
        </w:rPr>
        <w:t>.</w:t>
      </w:r>
      <w:r>
        <w:rPr>
          <w:rFonts w:ascii="Courier New" w:hAnsi="Courier New" w:cs="Courier New"/>
        </w:rPr>
        <w:t xml:space="preserve"> </w:t>
      </w:r>
      <w:r w:rsidR="00A148C7">
        <w:rPr>
          <w:rFonts w:ascii="Courier New" w:hAnsi="Courier New" w:cs="Courier New"/>
        </w:rPr>
        <w:t xml:space="preserve">These </w:t>
      </w:r>
      <w:r>
        <w:rPr>
          <w:rFonts w:ascii="Courier New" w:hAnsi="Courier New" w:cs="Courier New"/>
        </w:rPr>
        <w:t xml:space="preserve">represent the behaviour of the main players in the energy system. This does not necessarily lead to a minimisation or maximisation of an objective, and </w:t>
      </w:r>
      <w:r w:rsidR="00404B23">
        <w:rPr>
          <w:rFonts w:ascii="Courier New" w:hAnsi="Courier New" w:cs="Courier New"/>
        </w:rPr>
        <w:t xml:space="preserve">it </w:t>
      </w:r>
      <w:r>
        <w:rPr>
          <w:rFonts w:ascii="Courier New" w:hAnsi="Courier New" w:cs="Courier New"/>
        </w:rPr>
        <w:t xml:space="preserve">can </w:t>
      </w:r>
      <w:proofErr w:type="gramStart"/>
      <w:r>
        <w:rPr>
          <w:rFonts w:ascii="Courier New" w:hAnsi="Courier New" w:cs="Courier New"/>
        </w:rPr>
        <w:t>take into account</w:t>
      </w:r>
      <w:proofErr w:type="gramEnd"/>
      <w:r>
        <w:rPr>
          <w:rFonts w:ascii="Courier New" w:hAnsi="Courier New" w:cs="Courier New"/>
        </w:rPr>
        <w:t xml:space="preserve"> different uncertainties of what may occur as opposed to what should occur.</w:t>
      </w:r>
    </w:p>
    <w:p w14:paraId="0018EEC3" w14:textId="77777777" w:rsidR="008B40F6" w:rsidRDefault="008B40F6" w:rsidP="008B40F6">
      <w:pPr>
        <w:autoSpaceDE w:val="0"/>
        <w:autoSpaceDN w:val="0"/>
        <w:adjustRightInd w:val="0"/>
        <w:spacing w:after="0" w:line="240" w:lineRule="auto"/>
        <w:rPr>
          <w:rFonts w:ascii="Courier New" w:hAnsi="Courier New" w:cs="Courier New"/>
        </w:rPr>
      </w:pPr>
    </w:p>
    <w:p w14:paraId="578C6E9A" w14:textId="77777777" w:rsidR="008B40F6" w:rsidRDefault="008B40F6" w:rsidP="008B40F6">
      <w:pPr>
        <w:autoSpaceDE w:val="0"/>
        <w:autoSpaceDN w:val="0"/>
        <w:adjustRightInd w:val="0"/>
        <w:spacing w:after="0" w:line="240" w:lineRule="auto"/>
        <w:rPr>
          <w:rFonts w:ascii="Courier New" w:hAnsi="Courier New" w:cs="Courier New"/>
        </w:rPr>
      </w:pPr>
    </w:p>
    <w:p w14:paraId="417BF9E4" w14:textId="77777777" w:rsidR="008B40F6" w:rsidRDefault="008B40F6" w:rsidP="008B40F6">
      <w:pPr>
        <w:autoSpaceDE w:val="0"/>
        <w:autoSpaceDN w:val="0"/>
        <w:adjustRightInd w:val="0"/>
        <w:spacing w:after="0" w:line="240" w:lineRule="auto"/>
        <w:rPr>
          <w:rFonts w:ascii="Courier New" w:hAnsi="Courier New" w:cs="Courier New"/>
        </w:rPr>
      </w:pPr>
    </w:p>
    <w:p w14:paraId="4C2E6F2D"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2C6BF8E6" w14:textId="77777777" w:rsidR="008B40F6" w:rsidRDefault="008B40F6" w:rsidP="008B40F6">
      <w:pPr>
        <w:autoSpaceDE w:val="0"/>
        <w:autoSpaceDN w:val="0"/>
        <w:adjustRightInd w:val="0"/>
        <w:spacing w:after="0" w:line="240" w:lineRule="auto"/>
        <w:rPr>
          <w:rFonts w:ascii="Courier New" w:hAnsi="Courier New" w:cs="Courier New"/>
        </w:rPr>
      </w:pPr>
    </w:p>
    <w:p w14:paraId="45386A71" w14:textId="69477AFE"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sidR="00404B23">
        <w:rPr>
          <w:rFonts w:ascii="Courier New" w:hAnsi="Courier New" w:cs="Courier New"/>
        </w:rPr>
        <w:t>mini-</w:t>
      </w:r>
      <w:r>
        <w:rPr>
          <w:rFonts w:ascii="Courier New" w:hAnsi="Courier New" w:cs="Courier New"/>
        </w:rPr>
        <w:t>lecture</w:t>
      </w:r>
      <w:proofErr w:type="gramEnd"/>
      <w:r>
        <w:rPr>
          <w:rFonts w:ascii="Courier New" w:hAnsi="Courier New" w:cs="Courier New"/>
        </w:rPr>
        <w:t xml:space="preserve"> has covered the different classifications that energy models can fit into. We have seen that a range of different models are required to cover the whole requirements of different energy systems, with models suited for different needs.</w:t>
      </w:r>
    </w:p>
    <w:p w14:paraId="2058578E" w14:textId="77777777" w:rsidR="008B40F6" w:rsidRDefault="008B40F6" w:rsidP="008B40F6">
      <w:pPr>
        <w:autoSpaceDE w:val="0"/>
        <w:autoSpaceDN w:val="0"/>
        <w:adjustRightInd w:val="0"/>
        <w:spacing w:after="0" w:line="240" w:lineRule="auto"/>
        <w:rPr>
          <w:rFonts w:ascii="Courier New" w:hAnsi="Courier New" w:cs="Courier New"/>
        </w:rPr>
      </w:pPr>
    </w:p>
    <w:p w14:paraId="3AF95588" w14:textId="77777777" w:rsidR="008B40F6" w:rsidRDefault="008B40F6"/>
    <w:sectPr w:rsidR="008B40F6" w:rsidSect="00BB71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Patterson">
    <w15:presenceInfo w15:providerId="None" w15:userId="Simon Patt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91"/>
    <w:rsid w:val="000255E2"/>
    <w:rsid w:val="00054132"/>
    <w:rsid w:val="000707D2"/>
    <w:rsid w:val="00100304"/>
    <w:rsid w:val="001068B0"/>
    <w:rsid w:val="00147730"/>
    <w:rsid w:val="001C0985"/>
    <w:rsid w:val="001C3C19"/>
    <w:rsid w:val="00236DA0"/>
    <w:rsid w:val="00252991"/>
    <w:rsid w:val="002A5FA8"/>
    <w:rsid w:val="00322B0A"/>
    <w:rsid w:val="0036233B"/>
    <w:rsid w:val="00382ABB"/>
    <w:rsid w:val="003D12C0"/>
    <w:rsid w:val="003E1EE6"/>
    <w:rsid w:val="003F61C0"/>
    <w:rsid w:val="00404B23"/>
    <w:rsid w:val="00405A68"/>
    <w:rsid w:val="0048121A"/>
    <w:rsid w:val="004A4D4A"/>
    <w:rsid w:val="004E1FCC"/>
    <w:rsid w:val="00506D3E"/>
    <w:rsid w:val="005A0501"/>
    <w:rsid w:val="005F057C"/>
    <w:rsid w:val="00604B1D"/>
    <w:rsid w:val="0062152E"/>
    <w:rsid w:val="0064403F"/>
    <w:rsid w:val="00671A69"/>
    <w:rsid w:val="00745C58"/>
    <w:rsid w:val="007626B6"/>
    <w:rsid w:val="00762B24"/>
    <w:rsid w:val="00774A78"/>
    <w:rsid w:val="007F04D1"/>
    <w:rsid w:val="007F52EA"/>
    <w:rsid w:val="007F6AD2"/>
    <w:rsid w:val="008871E5"/>
    <w:rsid w:val="008B40F6"/>
    <w:rsid w:val="008B5E7B"/>
    <w:rsid w:val="008B6334"/>
    <w:rsid w:val="00906F2D"/>
    <w:rsid w:val="009071D9"/>
    <w:rsid w:val="00920198"/>
    <w:rsid w:val="00921B15"/>
    <w:rsid w:val="00935E1D"/>
    <w:rsid w:val="00943DF9"/>
    <w:rsid w:val="009A5AB4"/>
    <w:rsid w:val="009B0096"/>
    <w:rsid w:val="009D2967"/>
    <w:rsid w:val="00A06211"/>
    <w:rsid w:val="00A148C7"/>
    <w:rsid w:val="00A3492C"/>
    <w:rsid w:val="00A8579B"/>
    <w:rsid w:val="00AA5844"/>
    <w:rsid w:val="00AB33AF"/>
    <w:rsid w:val="00B05E73"/>
    <w:rsid w:val="00B563A1"/>
    <w:rsid w:val="00B6204F"/>
    <w:rsid w:val="00B86591"/>
    <w:rsid w:val="00B97624"/>
    <w:rsid w:val="00C0681B"/>
    <w:rsid w:val="00C81121"/>
    <w:rsid w:val="00CB480A"/>
    <w:rsid w:val="00CF0DD4"/>
    <w:rsid w:val="00D06E99"/>
    <w:rsid w:val="00D24F40"/>
    <w:rsid w:val="00D67430"/>
    <w:rsid w:val="00D74156"/>
    <w:rsid w:val="00D92476"/>
    <w:rsid w:val="00DC2250"/>
    <w:rsid w:val="00DC2C67"/>
    <w:rsid w:val="00DE4856"/>
    <w:rsid w:val="00DE743D"/>
    <w:rsid w:val="00E1155D"/>
    <w:rsid w:val="00E21010"/>
    <w:rsid w:val="00E3446A"/>
    <w:rsid w:val="00E8660F"/>
    <w:rsid w:val="00ED5AD8"/>
    <w:rsid w:val="00EE799E"/>
    <w:rsid w:val="00F12936"/>
    <w:rsid w:val="00F14A23"/>
    <w:rsid w:val="00F830BC"/>
    <w:rsid w:val="00FC32C4"/>
    <w:rsid w:val="00FD4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E3F1"/>
  <w15:chartTrackingRefBased/>
  <w15:docId w15:val="{223024EF-7BC0-4F43-A24B-4A91E129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52991"/>
    <w:pPr>
      <w:spacing w:after="0" w:line="240" w:lineRule="auto"/>
    </w:pPr>
  </w:style>
  <w:style w:type="character" w:styleId="CommentReference">
    <w:name w:val="annotation reference"/>
    <w:basedOn w:val="DefaultParagraphFont"/>
    <w:uiPriority w:val="99"/>
    <w:semiHidden/>
    <w:unhideWhenUsed/>
    <w:rsid w:val="00DC2C67"/>
    <w:rPr>
      <w:sz w:val="16"/>
      <w:szCs w:val="16"/>
    </w:rPr>
  </w:style>
  <w:style w:type="paragraph" w:styleId="CommentText">
    <w:name w:val="annotation text"/>
    <w:basedOn w:val="Normal"/>
    <w:link w:val="CommentTextChar"/>
    <w:uiPriority w:val="99"/>
    <w:semiHidden/>
    <w:unhideWhenUsed/>
    <w:rsid w:val="00DC2C67"/>
    <w:pPr>
      <w:spacing w:line="240" w:lineRule="auto"/>
    </w:pPr>
    <w:rPr>
      <w:sz w:val="20"/>
      <w:szCs w:val="20"/>
    </w:rPr>
  </w:style>
  <w:style w:type="character" w:customStyle="1" w:styleId="CommentTextChar">
    <w:name w:val="Comment Text Char"/>
    <w:basedOn w:val="DefaultParagraphFont"/>
    <w:link w:val="CommentText"/>
    <w:uiPriority w:val="99"/>
    <w:semiHidden/>
    <w:rsid w:val="00DC2C67"/>
    <w:rPr>
      <w:sz w:val="20"/>
      <w:szCs w:val="20"/>
    </w:rPr>
  </w:style>
  <w:style w:type="paragraph" w:styleId="CommentSubject">
    <w:name w:val="annotation subject"/>
    <w:basedOn w:val="CommentText"/>
    <w:next w:val="CommentText"/>
    <w:link w:val="CommentSubjectChar"/>
    <w:uiPriority w:val="99"/>
    <w:semiHidden/>
    <w:unhideWhenUsed/>
    <w:rsid w:val="00DC2C67"/>
    <w:rPr>
      <w:b/>
      <w:bCs/>
    </w:rPr>
  </w:style>
  <w:style w:type="character" w:customStyle="1" w:styleId="CommentSubjectChar">
    <w:name w:val="Comment Subject Char"/>
    <w:basedOn w:val="CommentTextChar"/>
    <w:link w:val="CommentSubject"/>
    <w:uiPriority w:val="99"/>
    <w:semiHidden/>
    <w:rsid w:val="00DC2C67"/>
    <w:rPr>
      <w:b/>
      <w:bCs/>
      <w:sz w:val="20"/>
      <w:szCs w:val="20"/>
    </w:rPr>
  </w:style>
  <w:style w:type="character" w:styleId="Hyperlink">
    <w:name w:val="Hyperlink"/>
    <w:basedOn w:val="DefaultParagraphFont"/>
    <w:uiPriority w:val="99"/>
    <w:unhideWhenUsed/>
    <w:rsid w:val="00DC2C67"/>
    <w:rPr>
      <w:color w:val="0563C1" w:themeColor="hyperlink"/>
      <w:u w:val="single"/>
    </w:rPr>
  </w:style>
  <w:style w:type="character" w:styleId="UnresolvedMention">
    <w:name w:val="Unresolved Mention"/>
    <w:basedOn w:val="DefaultParagraphFont"/>
    <w:uiPriority w:val="99"/>
    <w:semiHidden/>
    <w:unhideWhenUsed/>
    <w:rsid w:val="00DC2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57139">
      <w:bodyDiv w:val="1"/>
      <w:marLeft w:val="0"/>
      <w:marRight w:val="0"/>
      <w:marTop w:val="0"/>
      <w:marBottom w:val="0"/>
      <w:divBdr>
        <w:top w:val="none" w:sz="0" w:space="0" w:color="auto"/>
        <w:left w:val="none" w:sz="0" w:space="0" w:color="auto"/>
        <w:bottom w:val="none" w:sz="0" w:space="0" w:color="auto"/>
        <w:right w:val="none" w:sz="0" w:space="0" w:color="auto"/>
      </w:divBdr>
      <w:divsChild>
        <w:div w:id="1834486782">
          <w:marLeft w:val="0"/>
          <w:marRight w:val="0"/>
          <w:marTop w:val="0"/>
          <w:marBottom w:val="0"/>
          <w:divBdr>
            <w:top w:val="none" w:sz="0" w:space="0" w:color="auto"/>
            <w:left w:val="none" w:sz="0" w:space="0" w:color="auto"/>
            <w:bottom w:val="none" w:sz="0" w:space="0" w:color="auto"/>
            <w:right w:val="none" w:sz="0" w:space="0" w:color="auto"/>
          </w:divBdr>
          <w:divsChild>
            <w:div w:id="14165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5987">
      <w:bodyDiv w:val="1"/>
      <w:marLeft w:val="0"/>
      <w:marRight w:val="0"/>
      <w:marTop w:val="0"/>
      <w:marBottom w:val="0"/>
      <w:divBdr>
        <w:top w:val="none" w:sz="0" w:space="0" w:color="auto"/>
        <w:left w:val="none" w:sz="0" w:space="0" w:color="auto"/>
        <w:bottom w:val="none" w:sz="0" w:space="0" w:color="auto"/>
        <w:right w:val="none" w:sz="0" w:space="0" w:color="auto"/>
      </w:divBdr>
      <w:divsChild>
        <w:div w:id="841623279">
          <w:marLeft w:val="0"/>
          <w:marRight w:val="0"/>
          <w:marTop w:val="0"/>
          <w:marBottom w:val="0"/>
          <w:divBdr>
            <w:top w:val="none" w:sz="0" w:space="0" w:color="auto"/>
            <w:left w:val="none" w:sz="0" w:space="0" w:color="auto"/>
            <w:bottom w:val="none" w:sz="0" w:space="0" w:color="auto"/>
            <w:right w:val="none" w:sz="0" w:space="0" w:color="auto"/>
          </w:divBdr>
          <w:divsChild>
            <w:div w:id="12248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9245">
      <w:bodyDiv w:val="1"/>
      <w:marLeft w:val="0"/>
      <w:marRight w:val="0"/>
      <w:marTop w:val="0"/>
      <w:marBottom w:val="0"/>
      <w:divBdr>
        <w:top w:val="none" w:sz="0" w:space="0" w:color="auto"/>
        <w:left w:val="none" w:sz="0" w:space="0" w:color="auto"/>
        <w:bottom w:val="none" w:sz="0" w:space="0" w:color="auto"/>
        <w:right w:val="none" w:sz="0" w:space="0" w:color="auto"/>
      </w:divBdr>
      <w:divsChild>
        <w:div w:id="890069652">
          <w:marLeft w:val="0"/>
          <w:marRight w:val="0"/>
          <w:marTop w:val="0"/>
          <w:marBottom w:val="0"/>
          <w:divBdr>
            <w:top w:val="none" w:sz="0" w:space="0" w:color="auto"/>
            <w:left w:val="none" w:sz="0" w:space="0" w:color="auto"/>
            <w:bottom w:val="none" w:sz="0" w:space="0" w:color="auto"/>
            <w:right w:val="none" w:sz="0" w:space="0" w:color="auto"/>
          </w:divBdr>
          <w:divsChild>
            <w:div w:id="1920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Kell, Alexander J M</cp:lastModifiedBy>
  <cp:revision>3</cp:revision>
  <dcterms:created xsi:type="dcterms:W3CDTF">2022-03-07T09:58:00Z</dcterms:created>
  <dcterms:modified xsi:type="dcterms:W3CDTF">2022-03-07T09:59:00Z</dcterms:modified>
</cp:coreProperties>
</file>