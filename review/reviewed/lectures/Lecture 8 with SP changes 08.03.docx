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359C"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w:t>
      </w:r>
    </w:p>
    <w:p w14:paraId="0EF46DA7" w14:textId="77777777" w:rsidR="00B341C2" w:rsidRPr="00B341C2" w:rsidRDefault="00B341C2" w:rsidP="00B341C2">
      <w:pPr>
        <w:autoSpaceDE w:val="0"/>
        <w:autoSpaceDN w:val="0"/>
        <w:adjustRightInd w:val="0"/>
        <w:spacing w:after="0" w:line="240" w:lineRule="auto"/>
        <w:rPr>
          <w:rFonts w:ascii="Courier New" w:hAnsi="Courier New" w:cs="Courier New"/>
          <w:b/>
          <w:bCs/>
          <w:sz w:val="40"/>
          <w:szCs w:val="40"/>
        </w:rPr>
      </w:pPr>
      <w:r w:rsidRPr="00B341C2">
        <w:rPr>
          <w:rFonts w:ascii="Courier New" w:hAnsi="Courier New" w:cs="Courier New"/>
          <w:b/>
          <w:bCs/>
          <w:sz w:val="40"/>
          <w:szCs w:val="40"/>
        </w:rPr>
        <w:t>title: Mini-Lecture 8.1 -- Introduction to regions and aggregation</w:t>
      </w:r>
    </w:p>
    <w:p w14:paraId="521F5A30"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17D3B7F6"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Regions</w:t>
      </w:r>
    </w:p>
    <w:p w14:paraId="304507A6"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MUSE</w:t>
      </w:r>
    </w:p>
    <w:p w14:paraId="63433662"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248A2798"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631DAB76"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w:t>
      </w:r>
    </w:p>
    <w:p w14:paraId="0447C562" w14:textId="77777777" w:rsidR="00B341C2" w:rsidRDefault="00B341C2" w:rsidP="00B341C2">
      <w:pPr>
        <w:autoSpaceDE w:val="0"/>
        <w:autoSpaceDN w:val="0"/>
        <w:adjustRightInd w:val="0"/>
        <w:spacing w:after="0" w:line="240" w:lineRule="auto"/>
        <w:rPr>
          <w:rFonts w:ascii="Courier New" w:hAnsi="Courier New" w:cs="Courier New"/>
        </w:rPr>
      </w:pPr>
    </w:p>
    <w:p w14:paraId="506BE936"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provides an overview of different regions within energy systems models and how these can be represented within MUSE.</w:t>
      </w:r>
    </w:p>
    <w:p w14:paraId="56DEA7B0" w14:textId="77777777" w:rsidR="00B341C2" w:rsidRDefault="00B341C2" w:rsidP="00B341C2">
      <w:pPr>
        <w:autoSpaceDE w:val="0"/>
        <w:autoSpaceDN w:val="0"/>
        <w:adjustRightInd w:val="0"/>
        <w:spacing w:after="0" w:line="240" w:lineRule="auto"/>
        <w:rPr>
          <w:rFonts w:ascii="Courier New" w:hAnsi="Courier New" w:cs="Courier New"/>
        </w:rPr>
      </w:pPr>
    </w:p>
    <w:p w14:paraId="36D3FA6F"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7D3B3296" w14:textId="77777777" w:rsidR="00B341C2" w:rsidRDefault="00B341C2" w:rsidP="00B341C2">
      <w:pPr>
        <w:autoSpaceDE w:val="0"/>
        <w:autoSpaceDN w:val="0"/>
        <w:adjustRightInd w:val="0"/>
        <w:spacing w:after="0" w:line="240" w:lineRule="auto"/>
        <w:rPr>
          <w:rFonts w:ascii="Courier New" w:hAnsi="Courier New" w:cs="Courier New"/>
        </w:rPr>
      </w:pPr>
    </w:p>
    <w:p w14:paraId="6310A285"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When to aggregate data into different regions</w:t>
      </w:r>
    </w:p>
    <w:p w14:paraId="1037B63D" w14:textId="77777777" w:rsidR="00B341C2" w:rsidRDefault="00B341C2" w:rsidP="00B341C2">
      <w:pPr>
        <w:autoSpaceDE w:val="0"/>
        <w:autoSpaceDN w:val="0"/>
        <w:adjustRightInd w:val="0"/>
        <w:spacing w:after="0" w:line="240" w:lineRule="auto"/>
        <w:rPr>
          <w:rFonts w:ascii="Courier New" w:hAnsi="Courier New" w:cs="Courier New"/>
        </w:rPr>
      </w:pPr>
    </w:p>
    <w:p w14:paraId="4457078B"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Aggregation</w:t>
      </w:r>
    </w:p>
    <w:p w14:paraId="59C940FA" w14:textId="77777777" w:rsidR="00B341C2" w:rsidRDefault="00B341C2" w:rsidP="00B341C2">
      <w:pPr>
        <w:autoSpaceDE w:val="0"/>
        <w:autoSpaceDN w:val="0"/>
        <w:adjustRightInd w:val="0"/>
        <w:spacing w:after="0" w:line="240" w:lineRule="auto"/>
        <w:rPr>
          <w:rFonts w:ascii="Courier New" w:hAnsi="Courier New" w:cs="Courier New"/>
        </w:rPr>
      </w:pPr>
    </w:p>
    <w:p w14:paraId="18CE9CBA" w14:textId="3BD506BB"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Regions within energy models play an important role. We often want to aggregate technoeconomic data from multiple regions into one. For example, the UK is made up of many different counties with different energy demands and supply. However, it could be the case that we do not have comprehensive data for each of these counties. We may, however, have plentiful data for the </w:t>
      </w:r>
      <w:proofErr w:type="gramStart"/>
      <w:r>
        <w:rPr>
          <w:rFonts w:ascii="Courier New" w:hAnsi="Courier New" w:cs="Courier New"/>
        </w:rPr>
        <w:t>UK as a whole, or</w:t>
      </w:r>
      <w:proofErr w:type="gramEnd"/>
      <w:r>
        <w:rPr>
          <w:rFonts w:ascii="Courier New" w:hAnsi="Courier New" w:cs="Courier New"/>
        </w:rPr>
        <w:t xml:space="preserve"> even for England, Scotland, Northern Ireland and Wales. We can therefore aggregate </w:t>
      </w:r>
      <w:r w:rsidR="003162EC">
        <w:rPr>
          <w:rFonts w:ascii="Courier New" w:hAnsi="Courier New" w:cs="Courier New"/>
        </w:rPr>
        <w:t xml:space="preserve">these </w:t>
      </w:r>
      <w:r>
        <w:rPr>
          <w:rFonts w:ascii="Courier New" w:hAnsi="Courier New" w:cs="Courier New"/>
        </w:rPr>
        <w:t xml:space="preserve">data and make assumptions about the geographical locations of supply and demand. </w:t>
      </w:r>
    </w:p>
    <w:p w14:paraId="495F403F" w14:textId="77777777" w:rsidR="00B341C2" w:rsidRDefault="00B341C2" w:rsidP="00B341C2">
      <w:pPr>
        <w:autoSpaceDE w:val="0"/>
        <w:autoSpaceDN w:val="0"/>
        <w:adjustRightInd w:val="0"/>
        <w:spacing w:after="0" w:line="240" w:lineRule="auto"/>
        <w:rPr>
          <w:rFonts w:ascii="Courier New" w:hAnsi="Courier New" w:cs="Courier New"/>
        </w:rPr>
      </w:pPr>
    </w:p>
    <w:p w14:paraId="66307EF6" w14:textId="7670102B"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This is an example of aggregation and can make the modelling process more straightforward, whilst losing a small amount of accuracy. This is because we do not need to model each individual power plant, demand centre or end-use sector. This means we can use aggregated data which </w:t>
      </w:r>
      <w:r w:rsidR="003162EC">
        <w:rPr>
          <w:rFonts w:ascii="Courier New" w:hAnsi="Courier New" w:cs="Courier New"/>
        </w:rPr>
        <w:t xml:space="preserve">are </w:t>
      </w:r>
      <w:r>
        <w:rPr>
          <w:rFonts w:ascii="Courier New" w:hAnsi="Courier New" w:cs="Courier New"/>
        </w:rPr>
        <w:t>often easier to access.</w:t>
      </w:r>
    </w:p>
    <w:p w14:paraId="6D83878B" w14:textId="77777777" w:rsidR="00B341C2" w:rsidRDefault="00B341C2" w:rsidP="00B341C2">
      <w:pPr>
        <w:autoSpaceDE w:val="0"/>
        <w:autoSpaceDN w:val="0"/>
        <w:adjustRightInd w:val="0"/>
        <w:spacing w:after="0" w:line="240" w:lineRule="auto"/>
        <w:rPr>
          <w:rFonts w:ascii="Courier New" w:hAnsi="Courier New" w:cs="Courier New"/>
        </w:rPr>
      </w:pPr>
    </w:p>
    <w:p w14:paraId="69F3DA14" w14:textId="742B8254"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We can also aggregate multiple countries into regions. For example, we can merge the European continent together. This would be especially useful if we are considering a global model. However, it must be noted that we would lose significant detail by aggregating up </w:t>
      </w:r>
      <w:r w:rsidR="00503BF7">
        <w:rPr>
          <w:rFonts w:ascii="Courier New" w:hAnsi="Courier New" w:cs="Courier New"/>
        </w:rPr>
        <w:t xml:space="preserve">to a </w:t>
      </w:r>
      <w:r w:rsidR="00776076">
        <w:rPr>
          <w:rFonts w:ascii="Courier New" w:hAnsi="Courier New" w:cs="Courier New"/>
        </w:rPr>
        <w:t>supranational</w:t>
      </w:r>
      <w:r w:rsidR="00503BF7">
        <w:rPr>
          <w:rFonts w:ascii="Courier New" w:hAnsi="Courier New" w:cs="Courier New"/>
        </w:rPr>
        <w:t xml:space="preserve"> level</w:t>
      </w:r>
      <w:r>
        <w:rPr>
          <w:rFonts w:ascii="Courier New" w:hAnsi="Courier New" w:cs="Courier New"/>
        </w:rPr>
        <w:t>. It is up to you, the model user, to consider the trade-offs between aggregation and disaggregation. For example, if you only wanted to model a single country, it would be possible to have a single region. However, if you had good access to data at the local level, you could disaggregate</w:t>
      </w:r>
      <w:r w:rsidR="00EF37FE">
        <w:rPr>
          <w:rFonts w:ascii="Courier New" w:hAnsi="Courier New" w:cs="Courier New"/>
        </w:rPr>
        <w:t xml:space="preserve"> the </w:t>
      </w:r>
      <w:r w:rsidR="00B52856">
        <w:rPr>
          <w:rFonts w:ascii="Courier New" w:hAnsi="Courier New" w:cs="Courier New"/>
        </w:rPr>
        <w:t>data further</w:t>
      </w:r>
      <w:r>
        <w:rPr>
          <w:rFonts w:ascii="Courier New" w:hAnsi="Courier New" w:cs="Courier New"/>
        </w:rPr>
        <w:t>.</w:t>
      </w:r>
      <w:r w:rsidR="00776076">
        <w:rPr>
          <w:rFonts w:ascii="Courier New" w:hAnsi="Courier New" w:cs="Courier New"/>
        </w:rPr>
        <w:t xml:space="preserve"> It does not matter whether the region is a single country, </w:t>
      </w:r>
      <w:proofErr w:type="gramStart"/>
      <w:r w:rsidR="00776076">
        <w:rPr>
          <w:rFonts w:ascii="Courier New" w:hAnsi="Courier New" w:cs="Courier New"/>
        </w:rPr>
        <w:t>a number of</w:t>
      </w:r>
      <w:proofErr w:type="gramEnd"/>
      <w:r w:rsidR="00776076">
        <w:rPr>
          <w:rFonts w:ascii="Courier New" w:hAnsi="Courier New" w:cs="Courier New"/>
        </w:rPr>
        <w:t xml:space="preserve"> counties or at a supranational level. The regions depend on your case study and the data you have access to.</w:t>
      </w:r>
    </w:p>
    <w:p w14:paraId="4B021166" w14:textId="77777777" w:rsidR="00B341C2" w:rsidRDefault="00B341C2" w:rsidP="00B341C2">
      <w:pPr>
        <w:autoSpaceDE w:val="0"/>
        <w:autoSpaceDN w:val="0"/>
        <w:adjustRightInd w:val="0"/>
        <w:spacing w:after="0" w:line="240" w:lineRule="auto"/>
        <w:rPr>
          <w:rFonts w:ascii="Courier New" w:hAnsi="Courier New" w:cs="Courier New"/>
        </w:rPr>
      </w:pPr>
    </w:p>
    <w:p w14:paraId="2962519E" w14:textId="77777777" w:rsidR="00B341C2" w:rsidRDefault="00B341C2" w:rsidP="00B341C2">
      <w:pPr>
        <w:autoSpaceDE w:val="0"/>
        <w:autoSpaceDN w:val="0"/>
        <w:adjustRightInd w:val="0"/>
        <w:spacing w:after="0" w:line="240" w:lineRule="auto"/>
        <w:rPr>
          <w:rFonts w:ascii="Courier New" w:hAnsi="Courier New" w:cs="Courier New"/>
        </w:rPr>
      </w:pPr>
    </w:p>
    <w:p w14:paraId="3BE1F2E4" w14:textId="77777777" w:rsidR="00B341C2" w:rsidRDefault="00B341C2" w:rsidP="00B341C2">
      <w:pPr>
        <w:autoSpaceDE w:val="0"/>
        <w:autoSpaceDN w:val="0"/>
        <w:adjustRightInd w:val="0"/>
        <w:spacing w:after="0" w:line="240" w:lineRule="auto"/>
        <w:rPr>
          <w:rFonts w:ascii="Courier New" w:hAnsi="Courier New" w:cs="Courier New"/>
        </w:rPr>
      </w:pPr>
    </w:p>
    <w:p w14:paraId="662FDC28"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551DE7BC" w14:textId="77777777" w:rsidR="00B341C2" w:rsidRDefault="00B341C2" w:rsidP="00B341C2">
      <w:pPr>
        <w:autoSpaceDE w:val="0"/>
        <w:autoSpaceDN w:val="0"/>
        <w:adjustRightInd w:val="0"/>
        <w:spacing w:after="0" w:line="240" w:lineRule="auto"/>
        <w:rPr>
          <w:rFonts w:ascii="Courier New" w:hAnsi="Courier New" w:cs="Courier New"/>
        </w:rPr>
      </w:pPr>
    </w:p>
    <w:p w14:paraId="77500524" w14:textId="3207B44B"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learnt about the trade-offs between aggregation and disaggregation when defining regions. We learnt that the more aggregated the model, the less granular data </w:t>
      </w:r>
      <w:r w:rsidR="009B7B8E">
        <w:rPr>
          <w:rFonts w:ascii="Courier New" w:hAnsi="Courier New" w:cs="Courier New"/>
        </w:rPr>
        <w:t xml:space="preserve">are </w:t>
      </w:r>
      <w:r>
        <w:rPr>
          <w:rFonts w:ascii="Courier New" w:hAnsi="Courier New" w:cs="Courier New"/>
        </w:rPr>
        <w:t xml:space="preserve">required. This can be helpful in cases where the data </w:t>
      </w:r>
      <w:r w:rsidR="009B7B8E">
        <w:rPr>
          <w:rFonts w:ascii="Courier New" w:hAnsi="Courier New" w:cs="Courier New"/>
        </w:rPr>
        <w:t xml:space="preserve">are </w:t>
      </w:r>
      <w:r>
        <w:rPr>
          <w:rFonts w:ascii="Courier New" w:hAnsi="Courier New" w:cs="Courier New"/>
        </w:rPr>
        <w:t>not available at a local level, but available at a national level.</w:t>
      </w:r>
    </w:p>
    <w:p w14:paraId="53E21ADB" w14:textId="77777777" w:rsidR="00B341C2" w:rsidRDefault="00B341C2" w:rsidP="00B341C2">
      <w:pPr>
        <w:autoSpaceDE w:val="0"/>
        <w:autoSpaceDN w:val="0"/>
        <w:adjustRightInd w:val="0"/>
        <w:spacing w:after="0" w:line="240" w:lineRule="auto"/>
        <w:rPr>
          <w:rFonts w:ascii="Courier New" w:hAnsi="Courier New" w:cs="Courier New"/>
        </w:rPr>
      </w:pPr>
    </w:p>
    <w:p w14:paraId="242D293D" w14:textId="77777777" w:rsidR="00B341C2" w:rsidRDefault="00B341C2" w:rsidP="00B341C2">
      <w:pPr>
        <w:autoSpaceDE w:val="0"/>
        <w:autoSpaceDN w:val="0"/>
        <w:adjustRightInd w:val="0"/>
        <w:spacing w:after="0" w:line="240" w:lineRule="auto"/>
        <w:rPr>
          <w:rFonts w:ascii="Courier New" w:hAnsi="Courier New" w:cs="Courier New"/>
        </w:rPr>
      </w:pPr>
    </w:p>
    <w:p w14:paraId="1E0E3CE8" w14:textId="77777777" w:rsidR="00B341C2" w:rsidRDefault="00B341C2">
      <w:pPr>
        <w:rPr>
          <w:rFonts w:ascii="Courier New" w:hAnsi="Courier New" w:cs="Courier New"/>
        </w:rPr>
      </w:pPr>
      <w:r>
        <w:rPr>
          <w:rFonts w:ascii="Courier New" w:hAnsi="Courier New" w:cs="Courier New"/>
        </w:rPr>
        <w:br w:type="page"/>
      </w:r>
    </w:p>
    <w:p w14:paraId="4653413B" w14:textId="093DAC78"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02FA5146" w14:textId="77777777" w:rsidR="00B341C2" w:rsidRPr="00B341C2" w:rsidRDefault="00B341C2" w:rsidP="00B341C2">
      <w:pPr>
        <w:autoSpaceDE w:val="0"/>
        <w:autoSpaceDN w:val="0"/>
        <w:adjustRightInd w:val="0"/>
        <w:spacing w:after="0" w:line="240" w:lineRule="auto"/>
        <w:rPr>
          <w:rFonts w:ascii="Courier New" w:hAnsi="Courier New" w:cs="Courier New"/>
          <w:b/>
          <w:bCs/>
          <w:sz w:val="40"/>
          <w:szCs w:val="40"/>
        </w:rPr>
      </w:pPr>
      <w:r w:rsidRPr="00B341C2">
        <w:rPr>
          <w:rFonts w:ascii="Courier New" w:hAnsi="Courier New" w:cs="Courier New"/>
          <w:b/>
          <w:bCs/>
          <w:sz w:val="40"/>
          <w:szCs w:val="40"/>
        </w:rPr>
        <w:t>title: Mini-Lecture 8.2 -- Disaggregation of regional data</w:t>
      </w:r>
    </w:p>
    <w:p w14:paraId="580C9FED"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77603B76"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Disaggregation</w:t>
      </w:r>
    </w:p>
    <w:p w14:paraId="41D61215"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Regions</w:t>
      </w:r>
    </w:p>
    <w:p w14:paraId="4C807EFA"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894245E"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66442B66"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w:t>
      </w:r>
    </w:p>
    <w:p w14:paraId="6041CEA1" w14:textId="77777777" w:rsidR="00B341C2" w:rsidRDefault="00B341C2" w:rsidP="00B341C2">
      <w:pPr>
        <w:autoSpaceDE w:val="0"/>
        <w:autoSpaceDN w:val="0"/>
        <w:adjustRightInd w:val="0"/>
        <w:spacing w:after="0" w:line="240" w:lineRule="auto"/>
        <w:rPr>
          <w:rFonts w:ascii="Courier New" w:hAnsi="Courier New" w:cs="Courier New"/>
        </w:rPr>
      </w:pPr>
    </w:p>
    <w:p w14:paraId="57A0E9E0"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This </w:t>
      </w:r>
      <w:proofErr w:type="gramStart"/>
      <w:r>
        <w:rPr>
          <w:rFonts w:ascii="Courier New" w:hAnsi="Courier New" w:cs="Courier New"/>
        </w:rPr>
        <w:t>mini-lecture</w:t>
      </w:r>
      <w:proofErr w:type="gramEnd"/>
      <w:r>
        <w:rPr>
          <w:rFonts w:ascii="Courier New" w:hAnsi="Courier New" w:cs="Courier New"/>
        </w:rPr>
        <w:t xml:space="preserve"> introduces the concept of disaggregation of regions in further detail.</w:t>
      </w:r>
    </w:p>
    <w:p w14:paraId="53392C16" w14:textId="77777777" w:rsidR="00B341C2" w:rsidRDefault="00B341C2" w:rsidP="00B341C2">
      <w:pPr>
        <w:autoSpaceDE w:val="0"/>
        <w:autoSpaceDN w:val="0"/>
        <w:adjustRightInd w:val="0"/>
        <w:spacing w:after="0" w:line="240" w:lineRule="auto"/>
        <w:rPr>
          <w:rFonts w:ascii="Courier New" w:hAnsi="Courier New" w:cs="Courier New"/>
        </w:rPr>
      </w:pPr>
    </w:p>
    <w:p w14:paraId="535D2F8B"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38F5C263" w14:textId="77777777" w:rsidR="00B341C2" w:rsidRDefault="00B341C2" w:rsidP="00B341C2">
      <w:pPr>
        <w:autoSpaceDE w:val="0"/>
        <w:autoSpaceDN w:val="0"/>
        <w:adjustRightInd w:val="0"/>
        <w:spacing w:after="0" w:line="240" w:lineRule="auto"/>
        <w:rPr>
          <w:rFonts w:ascii="Courier New" w:hAnsi="Courier New" w:cs="Courier New"/>
        </w:rPr>
      </w:pPr>
    </w:p>
    <w:p w14:paraId="472F101A"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When to disaggregate regional data in MUSE and energy systems models</w:t>
      </w:r>
    </w:p>
    <w:p w14:paraId="7389A1DD" w14:textId="77777777" w:rsidR="00B341C2" w:rsidRDefault="00B341C2" w:rsidP="00B341C2">
      <w:pPr>
        <w:autoSpaceDE w:val="0"/>
        <w:autoSpaceDN w:val="0"/>
        <w:adjustRightInd w:val="0"/>
        <w:spacing w:after="0" w:line="240" w:lineRule="auto"/>
        <w:rPr>
          <w:rFonts w:ascii="Courier New" w:hAnsi="Courier New" w:cs="Courier New"/>
        </w:rPr>
      </w:pPr>
    </w:p>
    <w:p w14:paraId="0213951F" w14:textId="77777777" w:rsidR="00B341C2" w:rsidRDefault="00B341C2" w:rsidP="00B341C2">
      <w:pPr>
        <w:autoSpaceDE w:val="0"/>
        <w:autoSpaceDN w:val="0"/>
        <w:adjustRightInd w:val="0"/>
        <w:spacing w:after="0" w:line="240" w:lineRule="auto"/>
        <w:rPr>
          <w:rFonts w:ascii="Courier New" w:hAnsi="Courier New" w:cs="Courier New"/>
        </w:rPr>
      </w:pPr>
    </w:p>
    <w:p w14:paraId="444C873A"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Disaggregation</w:t>
      </w:r>
    </w:p>
    <w:p w14:paraId="46EC820E" w14:textId="77777777" w:rsidR="00B341C2" w:rsidRDefault="00B341C2" w:rsidP="00B341C2">
      <w:pPr>
        <w:autoSpaceDE w:val="0"/>
        <w:autoSpaceDN w:val="0"/>
        <w:adjustRightInd w:val="0"/>
        <w:spacing w:after="0" w:line="240" w:lineRule="auto"/>
        <w:rPr>
          <w:rFonts w:ascii="Courier New" w:hAnsi="Courier New" w:cs="Courier New"/>
        </w:rPr>
      </w:pPr>
    </w:p>
    <w:p w14:paraId="7A463696"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Disaggregation of regions can often be a good way of gaining a deeper understanding of the interactions between regions. For example, if you have a lot of technoeconomic data on the locations of supply and demand, then it may make sense to disaggregate regions. This will also allow the modeller to understand where there may be issues within a specific region or country. </w:t>
      </w:r>
    </w:p>
    <w:p w14:paraId="72A92115" w14:textId="77777777" w:rsidR="00B341C2" w:rsidRDefault="00B341C2" w:rsidP="00B341C2">
      <w:pPr>
        <w:autoSpaceDE w:val="0"/>
        <w:autoSpaceDN w:val="0"/>
        <w:adjustRightInd w:val="0"/>
        <w:spacing w:after="0" w:line="240" w:lineRule="auto"/>
        <w:rPr>
          <w:rFonts w:ascii="Courier New" w:hAnsi="Courier New" w:cs="Courier New"/>
        </w:rPr>
      </w:pPr>
    </w:p>
    <w:p w14:paraId="5D6727ED"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An interesting example of this would be for the Southeast Asia region. Laos has a good amount of hydropower availability, whereas Thailand has more solar and wind resources. If we modelled the Southeast Asia region as a single region in MUSE, we would lose information on the potential for trade between these two countries. </w:t>
      </w:r>
    </w:p>
    <w:p w14:paraId="59738E55" w14:textId="77777777" w:rsidR="00B341C2" w:rsidRDefault="00B341C2" w:rsidP="00B341C2">
      <w:pPr>
        <w:autoSpaceDE w:val="0"/>
        <w:autoSpaceDN w:val="0"/>
        <w:adjustRightInd w:val="0"/>
        <w:spacing w:after="0" w:line="240" w:lineRule="auto"/>
        <w:rPr>
          <w:rFonts w:ascii="Courier New" w:hAnsi="Courier New" w:cs="Courier New"/>
        </w:rPr>
      </w:pPr>
    </w:p>
    <w:p w14:paraId="4128278C"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It is also interesting to see energy flows between regions within a country, </w:t>
      </w:r>
      <w:proofErr w:type="gramStart"/>
      <w:r>
        <w:rPr>
          <w:rFonts w:ascii="Courier New" w:hAnsi="Courier New" w:cs="Courier New"/>
        </w:rPr>
        <w:t>similar to</w:t>
      </w:r>
      <w:proofErr w:type="gramEnd"/>
      <w:r>
        <w:rPr>
          <w:rFonts w:ascii="Courier New" w:hAnsi="Courier New" w:cs="Courier New"/>
        </w:rPr>
        <w:t xml:space="preserve"> the Southeast Asian example. For example, if a country has a large demand centre in the south of the country, but large energy resources in the north, it could be interesting to disaggregate this country into those two nodes.</w:t>
      </w:r>
    </w:p>
    <w:p w14:paraId="3C820971" w14:textId="77777777" w:rsidR="00B341C2" w:rsidRDefault="00B341C2" w:rsidP="00B341C2">
      <w:pPr>
        <w:autoSpaceDE w:val="0"/>
        <w:autoSpaceDN w:val="0"/>
        <w:adjustRightInd w:val="0"/>
        <w:spacing w:after="0" w:line="240" w:lineRule="auto"/>
        <w:rPr>
          <w:rFonts w:ascii="Courier New" w:hAnsi="Courier New" w:cs="Courier New"/>
        </w:rPr>
      </w:pPr>
    </w:p>
    <w:p w14:paraId="63B0F6E3" w14:textId="565860D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Similar to the previous </w:t>
      </w:r>
      <w:proofErr w:type="gramStart"/>
      <w:r>
        <w:rPr>
          <w:rFonts w:ascii="Courier New" w:hAnsi="Courier New" w:cs="Courier New"/>
        </w:rPr>
        <w:t>mini-lecture</w:t>
      </w:r>
      <w:proofErr w:type="gramEnd"/>
      <w:r>
        <w:rPr>
          <w:rFonts w:ascii="Courier New" w:hAnsi="Courier New" w:cs="Courier New"/>
        </w:rPr>
        <w:t xml:space="preserve">, this disaggregation is largely dependent upon your requirements and the data available to you. There is no one solution for all </w:t>
      </w:r>
      <w:r w:rsidR="00B4245D">
        <w:rPr>
          <w:rFonts w:ascii="Courier New" w:hAnsi="Courier New" w:cs="Courier New"/>
        </w:rPr>
        <w:t>areas</w:t>
      </w:r>
      <w:r>
        <w:rPr>
          <w:rFonts w:ascii="Courier New" w:hAnsi="Courier New" w:cs="Courier New"/>
        </w:rPr>
        <w:t xml:space="preserve">, or even for the same </w:t>
      </w:r>
      <w:r w:rsidR="00B4245D">
        <w:rPr>
          <w:rFonts w:ascii="Courier New" w:hAnsi="Courier New" w:cs="Courier New"/>
        </w:rPr>
        <w:t xml:space="preserve">area </w:t>
      </w:r>
      <w:r>
        <w:rPr>
          <w:rFonts w:ascii="Courier New" w:hAnsi="Courier New" w:cs="Courier New"/>
        </w:rPr>
        <w:t xml:space="preserve">and different case studies. For example, one case study may only require the modelling of a country as a single region. Another case study, however, may require the modelling of that same country by many regions. It all depends on the question you are trying to answer and the data available to you. It must be </w:t>
      </w:r>
      <w:proofErr w:type="gramStart"/>
      <w:r>
        <w:rPr>
          <w:rFonts w:ascii="Courier New" w:hAnsi="Courier New" w:cs="Courier New"/>
        </w:rPr>
        <w:t>noted,</w:t>
      </w:r>
      <w:proofErr w:type="gramEnd"/>
      <w:r>
        <w:rPr>
          <w:rFonts w:ascii="Courier New" w:hAnsi="Courier New" w:cs="Courier New"/>
        </w:rPr>
        <w:t xml:space="preserve"> that a more disaggregated case study will take longer to run in MUSE.</w:t>
      </w:r>
    </w:p>
    <w:p w14:paraId="16FC3D35" w14:textId="77777777" w:rsidR="00B341C2" w:rsidRDefault="00B341C2" w:rsidP="00B341C2">
      <w:pPr>
        <w:autoSpaceDE w:val="0"/>
        <w:autoSpaceDN w:val="0"/>
        <w:adjustRightInd w:val="0"/>
        <w:spacing w:after="0" w:line="240" w:lineRule="auto"/>
        <w:rPr>
          <w:rFonts w:ascii="Courier New" w:hAnsi="Courier New" w:cs="Courier New"/>
        </w:rPr>
      </w:pPr>
    </w:p>
    <w:p w14:paraId="65C4CC74"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49E472CE" w14:textId="77777777" w:rsidR="00B341C2" w:rsidRDefault="00B341C2" w:rsidP="00B341C2">
      <w:pPr>
        <w:autoSpaceDE w:val="0"/>
        <w:autoSpaceDN w:val="0"/>
        <w:adjustRightInd w:val="0"/>
        <w:spacing w:after="0" w:line="240" w:lineRule="auto"/>
        <w:rPr>
          <w:rFonts w:ascii="Courier New" w:hAnsi="Courier New" w:cs="Courier New"/>
        </w:rPr>
      </w:pPr>
    </w:p>
    <w:p w14:paraId="5C151B8E" w14:textId="608F985C"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explored reasons for disaggregating a case study. We discovered that disaggregation (and aggregation) of regions depends largely on the data available to you and the questions you want to answer for your case study. However, we found out that the </w:t>
      </w:r>
      <w:r w:rsidR="00BA4413">
        <w:rPr>
          <w:rFonts w:ascii="Courier New" w:hAnsi="Courier New" w:cs="Courier New"/>
        </w:rPr>
        <w:t xml:space="preserve">greater the </w:t>
      </w:r>
      <w:r>
        <w:rPr>
          <w:rFonts w:ascii="Courier New" w:hAnsi="Courier New" w:cs="Courier New"/>
        </w:rPr>
        <w:t>disaggregation, the more detail the model may reveal, but the longer the model will take to run.</w:t>
      </w:r>
    </w:p>
    <w:p w14:paraId="30CF04CF" w14:textId="77777777" w:rsidR="00B341C2" w:rsidRDefault="00B341C2" w:rsidP="00B341C2">
      <w:pPr>
        <w:autoSpaceDE w:val="0"/>
        <w:autoSpaceDN w:val="0"/>
        <w:adjustRightInd w:val="0"/>
        <w:spacing w:after="0" w:line="240" w:lineRule="auto"/>
        <w:rPr>
          <w:rFonts w:ascii="Courier New" w:hAnsi="Courier New" w:cs="Courier New"/>
        </w:rPr>
      </w:pPr>
    </w:p>
    <w:p w14:paraId="10F83419" w14:textId="77777777" w:rsidR="00B341C2" w:rsidRDefault="00B341C2" w:rsidP="00B341C2">
      <w:pPr>
        <w:autoSpaceDE w:val="0"/>
        <w:autoSpaceDN w:val="0"/>
        <w:adjustRightInd w:val="0"/>
        <w:spacing w:after="0" w:line="240" w:lineRule="auto"/>
        <w:rPr>
          <w:rFonts w:ascii="Courier New" w:hAnsi="Courier New" w:cs="Courier New"/>
        </w:rPr>
      </w:pPr>
    </w:p>
    <w:p w14:paraId="5F6DC105" w14:textId="77777777" w:rsidR="00B341C2" w:rsidRDefault="00B341C2">
      <w:pPr>
        <w:rPr>
          <w:rFonts w:ascii="Courier New" w:hAnsi="Courier New" w:cs="Courier New"/>
        </w:rPr>
      </w:pPr>
      <w:r>
        <w:rPr>
          <w:rFonts w:ascii="Courier New" w:hAnsi="Courier New" w:cs="Courier New"/>
        </w:rPr>
        <w:br w:type="page"/>
      </w:r>
    </w:p>
    <w:p w14:paraId="7E280D14" w14:textId="3E4E5DB5"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lastRenderedPageBreak/>
        <w:t>---</w:t>
      </w:r>
    </w:p>
    <w:p w14:paraId="618AC08F" w14:textId="77777777" w:rsidR="00B341C2" w:rsidRPr="00B341C2" w:rsidRDefault="00B341C2" w:rsidP="00B341C2">
      <w:pPr>
        <w:autoSpaceDE w:val="0"/>
        <w:autoSpaceDN w:val="0"/>
        <w:adjustRightInd w:val="0"/>
        <w:spacing w:after="0" w:line="240" w:lineRule="auto"/>
        <w:rPr>
          <w:rFonts w:ascii="Courier New" w:hAnsi="Courier New" w:cs="Courier New"/>
          <w:b/>
          <w:bCs/>
          <w:sz w:val="40"/>
          <w:szCs w:val="40"/>
        </w:rPr>
      </w:pPr>
      <w:r w:rsidRPr="00B341C2">
        <w:rPr>
          <w:rFonts w:ascii="Courier New" w:hAnsi="Courier New" w:cs="Courier New"/>
          <w:b/>
          <w:bCs/>
          <w:sz w:val="40"/>
          <w:szCs w:val="40"/>
        </w:rPr>
        <w:t>title: Mini-Lecture 8.3 -- Communicating research</w:t>
      </w:r>
    </w:p>
    <w:p w14:paraId="230A1760"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keywords:</w:t>
      </w:r>
    </w:p>
    <w:p w14:paraId="552F8727"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Science communication</w:t>
      </w:r>
    </w:p>
    <w:p w14:paraId="1B60D5BC"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Visualisation</w:t>
      </w:r>
    </w:p>
    <w:p w14:paraId="6CF45CB8"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7595ED5C"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13BFDFA1"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w:t>
      </w:r>
    </w:p>
    <w:p w14:paraId="42F2EB0C" w14:textId="77777777" w:rsidR="00B341C2" w:rsidRDefault="00B341C2" w:rsidP="00B341C2">
      <w:pPr>
        <w:autoSpaceDE w:val="0"/>
        <w:autoSpaceDN w:val="0"/>
        <w:adjustRightInd w:val="0"/>
        <w:spacing w:after="0" w:line="240" w:lineRule="auto"/>
        <w:rPr>
          <w:rFonts w:ascii="Courier New" w:hAnsi="Courier New" w:cs="Courier New"/>
        </w:rPr>
      </w:pPr>
    </w:p>
    <w:p w14:paraId="7C2FF0BD"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explore the different ways that research can be communicated effectively. </w:t>
      </w:r>
    </w:p>
    <w:p w14:paraId="56338A81" w14:textId="77777777" w:rsidR="00B341C2" w:rsidRDefault="00B341C2" w:rsidP="00B341C2">
      <w:pPr>
        <w:autoSpaceDE w:val="0"/>
        <w:autoSpaceDN w:val="0"/>
        <w:adjustRightInd w:val="0"/>
        <w:spacing w:after="0" w:line="240" w:lineRule="auto"/>
        <w:rPr>
          <w:rFonts w:ascii="Courier New" w:hAnsi="Courier New" w:cs="Courier New"/>
        </w:rPr>
      </w:pPr>
    </w:p>
    <w:p w14:paraId="12555CD8"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6FD7861C" w14:textId="77777777" w:rsidR="00B341C2" w:rsidRDefault="00B341C2" w:rsidP="00B341C2">
      <w:pPr>
        <w:autoSpaceDE w:val="0"/>
        <w:autoSpaceDN w:val="0"/>
        <w:adjustRightInd w:val="0"/>
        <w:spacing w:after="0" w:line="240" w:lineRule="auto"/>
        <w:rPr>
          <w:rFonts w:ascii="Courier New" w:hAnsi="Courier New" w:cs="Courier New"/>
        </w:rPr>
      </w:pPr>
    </w:p>
    <w:p w14:paraId="3A40D07D"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Understand how to communicate the results of your research to influence policy development</w:t>
      </w:r>
    </w:p>
    <w:p w14:paraId="638B3009" w14:textId="77777777" w:rsidR="00B341C2" w:rsidRDefault="00B341C2" w:rsidP="00B341C2">
      <w:pPr>
        <w:autoSpaceDE w:val="0"/>
        <w:autoSpaceDN w:val="0"/>
        <w:adjustRightInd w:val="0"/>
        <w:spacing w:after="0" w:line="240" w:lineRule="auto"/>
        <w:rPr>
          <w:rFonts w:ascii="Courier New" w:hAnsi="Courier New" w:cs="Courier New"/>
        </w:rPr>
      </w:pPr>
    </w:p>
    <w:p w14:paraId="6DBEC74C"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Effective communication of research</w:t>
      </w:r>
    </w:p>
    <w:p w14:paraId="4AF09C61" w14:textId="77777777" w:rsidR="00B341C2" w:rsidRDefault="00B341C2" w:rsidP="00B341C2">
      <w:pPr>
        <w:autoSpaceDE w:val="0"/>
        <w:autoSpaceDN w:val="0"/>
        <w:adjustRightInd w:val="0"/>
        <w:spacing w:after="0" w:line="240" w:lineRule="auto"/>
        <w:rPr>
          <w:rFonts w:ascii="Courier New" w:hAnsi="Courier New" w:cs="Courier New"/>
        </w:rPr>
      </w:pPr>
    </w:p>
    <w:p w14:paraId="0BAC1320" w14:textId="23CFD228"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Throughout this course, we have explored the useful insights and analysis that can be provided by energy systems models. We have also explored the types of results that can lead to changes in the planning of energy systems</w:t>
      </w:r>
      <w:r w:rsidR="0079173A">
        <w:rPr>
          <w:rFonts w:ascii="Courier New" w:hAnsi="Courier New" w:cs="Courier New"/>
        </w:rPr>
        <w:t>,</w:t>
      </w:r>
      <w:r>
        <w:rPr>
          <w:rFonts w:ascii="Courier New" w:hAnsi="Courier New" w:cs="Courier New"/>
        </w:rPr>
        <w:t xml:space="preserve"> </w:t>
      </w:r>
      <w:r w:rsidR="0079173A">
        <w:rPr>
          <w:rFonts w:ascii="Courier New" w:hAnsi="Courier New" w:cs="Courier New"/>
        </w:rPr>
        <w:t xml:space="preserve">for </w:t>
      </w:r>
      <w:r>
        <w:rPr>
          <w:rFonts w:ascii="Courier New" w:hAnsi="Courier New" w:cs="Courier New"/>
        </w:rPr>
        <w:t>example by taking a more holistic approach to investment planning.</w:t>
      </w:r>
    </w:p>
    <w:p w14:paraId="63667CF4" w14:textId="77777777" w:rsidR="00B341C2" w:rsidRDefault="00B341C2" w:rsidP="00B341C2">
      <w:pPr>
        <w:autoSpaceDE w:val="0"/>
        <w:autoSpaceDN w:val="0"/>
        <w:adjustRightInd w:val="0"/>
        <w:spacing w:after="0" w:line="240" w:lineRule="auto"/>
        <w:rPr>
          <w:rFonts w:ascii="Courier New" w:hAnsi="Courier New" w:cs="Courier New"/>
        </w:rPr>
      </w:pPr>
    </w:p>
    <w:p w14:paraId="6DD47DAC"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However, it is important that these results are communicated effectively to ensure that decision makers can fully understand the implications of these results. Effective communication also allows the methodology of the study to be better understood, which allows for the positives and limitations of the model to be explored.</w:t>
      </w:r>
    </w:p>
    <w:p w14:paraId="0BE611F2" w14:textId="77777777" w:rsidR="00B341C2" w:rsidRDefault="00B341C2" w:rsidP="00B341C2">
      <w:pPr>
        <w:autoSpaceDE w:val="0"/>
        <w:autoSpaceDN w:val="0"/>
        <w:adjustRightInd w:val="0"/>
        <w:spacing w:after="0" w:line="240" w:lineRule="auto"/>
        <w:rPr>
          <w:rFonts w:ascii="Courier New" w:hAnsi="Courier New" w:cs="Courier New"/>
        </w:rPr>
      </w:pPr>
    </w:p>
    <w:p w14:paraId="144B181B"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Presenting figures</w:t>
      </w:r>
    </w:p>
    <w:p w14:paraId="1FE87736" w14:textId="77777777" w:rsidR="00B341C2" w:rsidRDefault="00B341C2" w:rsidP="00B341C2">
      <w:pPr>
        <w:autoSpaceDE w:val="0"/>
        <w:autoSpaceDN w:val="0"/>
        <w:adjustRightInd w:val="0"/>
        <w:spacing w:after="0" w:line="240" w:lineRule="auto"/>
        <w:rPr>
          <w:rFonts w:ascii="Courier New" w:hAnsi="Courier New" w:cs="Courier New"/>
        </w:rPr>
      </w:pPr>
    </w:p>
    <w:p w14:paraId="34321D52"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It is crucial to present figures in an understandable way. Figures are often the first thing that the audience will look at and try to understand. Figures can be used to convey the key results from your study in an impactful way. There are therefore some things that should be considered.</w:t>
      </w:r>
    </w:p>
    <w:p w14:paraId="019BB04E" w14:textId="77777777" w:rsidR="00B341C2" w:rsidRDefault="00B341C2" w:rsidP="00B341C2">
      <w:pPr>
        <w:autoSpaceDE w:val="0"/>
        <w:autoSpaceDN w:val="0"/>
        <w:adjustRightInd w:val="0"/>
        <w:spacing w:after="0" w:line="240" w:lineRule="auto"/>
        <w:rPr>
          <w:rFonts w:ascii="Courier New" w:hAnsi="Courier New" w:cs="Courier New"/>
        </w:rPr>
      </w:pPr>
    </w:p>
    <w:p w14:paraId="4CC747D3" w14:textId="3C44FA5D"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The first of these is to design the figure with the target audience in mind. For example, if the audience is made of non-specialists</w:t>
      </w:r>
      <w:r w:rsidR="00B61FFD">
        <w:rPr>
          <w:rFonts w:ascii="Courier New" w:hAnsi="Courier New" w:cs="Courier New"/>
        </w:rPr>
        <w:t>,</w:t>
      </w:r>
      <w:r>
        <w:rPr>
          <w:rFonts w:ascii="Courier New" w:hAnsi="Courier New" w:cs="Courier New"/>
        </w:rPr>
        <w:t xml:space="preserve"> it may be sensible to ensure figures focus on the message without lots of technical jargon. For any audience, it is important that they understand the content of the figure, and so it is important to always include a figure caption, </w:t>
      </w:r>
      <w:r w:rsidR="00F86236">
        <w:rPr>
          <w:rFonts w:ascii="Courier New" w:hAnsi="Courier New" w:cs="Courier New"/>
        </w:rPr>
        <w:t xml:space="preserve">a </w:t>
      </w:r>
      <w:r>
        <w:rPr>
          <w:rFonts w:ascii="Courier New" w:hAnsi="Courier New" w:cs="Courier New"/>
        </w:rPr>
        <w:t>legend</w:t>
      </w:r>
      <w:r w:rsidR="00F86236">
        <w:rPr>
          <w:rFonts w:ascii="Courier New" w:hAnsi="Courier New" w:cs="Courier New"/>
        </w:rPr>
        <w:t xml:space="preserve"> (explaining colour coding and any symbols)</w:t>
      </w:r>
      <w:r>
        <w:rPr>
          <w:rFonts w:ascii="Courier New" w:hAnsi="Courier New" w:cs="Courier New"/>
        </w:rPr>
        <w:t xml:space="preserve"> and axis </w:t>
      </w:r>
      <w:r w:rsidR="00B61FFD">
        <w:rPr>
          <w:rFonts w:ascii="Courier New" w:hAnsi="Courier New" w:cs="Courier New"/>
        </w:rPr>
        <w:t>titles</w:t>
      </w:r>
      <w:r>
        <w:rPr>
          <w:rFonts w:ascii="Courier New" w:hAnsi="Courier New" w:cs="Courier New"/>
        </w:rPr>
        <w:t xml:space="preserve"> where appropriate. Finally, the colours chosen can have a large impact and so the colours should be chosen carefully with sufficient distinction between the colours.</w:t>
      </w:r>
    </w:p>
    <w:p w14:paraId="141B38EE" w14:textId="77777777" w:rsidR="00B341C2" w:rsidRDefault="00B341C2" w:rsidP="00B341C2">
      <w:pPr>
        <w:autoSpaceDE w:val="0"/>
        <w:autoSpaceDN w:val="0"/>
        <w:adjustRightInd w:val="0"/>
        <w:spacing w:after="0" w:line="240" w:lineRule="auto"/>
        <w:rPr>
          <w:rFonts w:ascii="Courier New" w:hAnsi="Courier New" w:cs="Courier New"/>
        </w:rPr>
      </w:pPr>
    </w:p>
    <w:p w14:paraId="7363C824"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lastRenderedPageBreak/>
        <w:t>## Common mistakes</w:t>
      </w:r>
    </w:p>
    <w:p w14:paraId="56020A6F" w14:textId="77777777" w:rsidR="00B341C2" w:rsidRDefault="00B341C2" w:rsidP="00B341C2">
      <w:pPr>
        <w:autoSpaceDE w:val="0"/>
        <w:autoSpaceDN w:val="0"/>
        <w:adjustRightInd w:val="0"/>
        <w:spacing w:after="0" w:line="240" w:lineRule="auto"/>
        <w:rPr>
          <w:rFonts w:ascii="Courier New" w:hAnsi="Courier New" w:cs="Courier New"/>
        </w:rPr>
      </w:pPr>
    </w:p>
    <w:p w14:paraId="275719D2"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This section focuses on the commonly made mistakes when presenting figures in research. It can often be the case that figures are too confusing and contain too much data. This can often result in the message of the figure being unclear. It may be the case that by confusing your audience you reduce the impact of your research findings. Therefore, it is advisable to make figures as simple as possible to ensure that they are understandable.</w:t>
      </w:r>
    </w:p>
    <w:p w14:paraId="53864A6E" w14:textId="77777777" w:rsidR="00B341C2" w:rsidRDefault="00B341C2" w:rsidP="00B341C2">
      <w:pPr>
        <w:autoSpaceDE w:val="0"/>
        <w:autoSpaceDN w:val="0"/>
        <w:adjustRightInd w:val="0"/>
        <w:spacing w:after="0" w:line="240" w:lineRule="auto"/>
        <w:rPr>
          <w:rFonts w:ascii="Courier New" w:hAnsi="Courier New" w:cs="Courier New"/>
        </w:rPr>
      </w:pPr>
    </w:p>
    <w:p w14:paraId="61E24031"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Other common mistakes include:</w:t>
      </w:r>
    </w:p>
    <w:p w14:paraId="3FC576A9"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The use of inappropriate axis for graphs which can distort results</w:t>
      </w:r>
    </w:p>
    <w:p w14:paraId="15660997" w14:textId="37C241AB"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 Lack of figure captions, axis titles, </w:t>
      </w:r>
      <w:proofErr w:type="gramStart"/>
      <w:r>
        <w:rPr>
          <w:rFonts w:ascii="Courier New" w:hAnsi="Courier New" w:cs="Courier New"/>
        </w:rPr>
        <w:t>labels</w:t>
      </w:r>
      <w:proofErr w:type="gramEnd"/>
      <w:r>
        <w:rPr>
          <w:rFonts w:ascii="Courier New" w:hAnsi="Courier New" w:cs="Courier New"/>
        </w:rPr>
        <w:t xml:space="preserve"> or </w:t>
      </w:r>
      <w:r w:rsidR="00F86236">
        <w:rPr>
          <w:rFonts w:ascii="Courier New" w:hAnsi="Courier New" w:cs="Courier New"/>
        </w:rPr>
        <w:t>legends</w:t>
      </w:r>
    </w:p>
    <w:p w14:paraId="068A9151" w14:textId="77777777" w:rsidR="00B341C2" w:rsidRDefault="00B341C2" w:rsidP="00B341C2">
      <w:pPr>
        <w:autoSpaceDE w:val="0"/>
        <w:autoSpaceDN w:val="0"/>
        <w:adjustRightInd w:val="0"/>
        <w:spacing w:after="0" w:line="240" w:lineRule="auto"/>
        <w:rPr>
          <w:rFonts w:ascii="Courier New" w:hAnsi="Courier New" w:cs="Courier New"/>
        </w:rPr>
      </w:pPr>
    </w:p>
    <w:p w14:paraId="0CF59164" w14:textId="77777777" w:rsidR="00B341C2" w:rsidRDefault="00B341C2" w:rsidP="00B341C2">
      <w:pPr>
        <w:autoSpaceDE w:val="0"/>
        <w:autoSpaceDN w:val="0"/>
        <w:adjustRightInd w:val="0"/>
        <w:spacing w:after="0" w:line="240" w:lineRule="auto"/>
        <w:rPr>
          <w:rFonts w:ascii="Courier New" w:hAnsi="Courier New" w:cs="Courier New"/>
        </w:rPr>
      </w:pPr>
    </w:p>
    <w:p w14:paraId="43D76F50" w14:textId="77777777"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3AD61C91" w14:textId="77777777" w:rsidR="00B341C2" w:rsidRDefault="00B341C2" w:rsidP="00B341C2">
      <w:pPr>
        <w:autoSpaceDE w:val="0"/>
        <w:autoSpaceDN w:val="0"/>
        <w:adjustRightInd w:val="0"/>
        <w:spacing w:after="0" w:line="240" w:lineRule="auto"/>
        <w:rPr>
          <w:rFonts w:ascii="Courier New" w:hAnsi="Courier New" w:cs="Courier New"/>
        </w:rPr>
      </w:pPr>
    </w:p>
    <w:p w14:paraId="4312AB9C" w14:textId="6D08B3A4" w:rsidR="00B341C2" w:rsidRDefault="00B341C2" w:rsidP="00B341C2">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explored the different ways that we can communicate our research for maximum impact</w:t>
      </w:r>
      <w:r w:rsidR="0042333D">
        <w:rPr>
          <w:rFonts w:ascii="Courier New" w:hAnsi="Courier New" w:cs="Courier New"/>
        </w:rPr>
        <w:t xml:space="preserve"> and</w:t>
      </w:r>
      <w:r>
        <w:rPr>
          <w:rFonts w:ascii="Courier New" w:hAnsi="Courier New" w:cs="Courier New"/>
        </w:rPr>
        <w:t xml:space="preserve"> ways to make figures understandable to our target audience.</w:t>
      </w:r>
    </w:p>
    <w:p w14:paraId="0C70EE38" w14:textId="2DCCF0C2" w:rsidR="00B341C2" w:rsidRDefault="00B341C2">
      <w:pPr>
        <w:rPr>
          <w:rFonts w:ascii="Courier New" w:hAnsi="Courier New" w:cs="Courier New"/>
        </w:rPr>
      </w:pPr>
      <w:r>
        <w:rPr>
          <w:rFonts w:ascii="Courier New" w:hAnsi="Courier New" w:cs="Courier New"/>
        </w:rPr>
        <w:br w:type="page"/>
      </w:r>
    </w:p>
    <w:p w14:paraId="2A3D10B4" w14:textId="77777777" w:rsidR="00B341C2" w:rsidRDefault="00B341C2" w:rsidP="003A4A99">
      <w:pPr>
        <w:autoSpaceDE w:val="0"/>
        <w:autoSpaceDN w:val="0"/>
        <w:adjustRightInd w:val="0"/>
        <w:spacing w:after="0" w:line="240" w:lineRule="auto"/>
        <w:rPr>
          <w:rFonts w:ascii="Courier New" w:hAnsi="Courier New" w:cs="Courier New"/>
        </w:rPr>
      </w:pPr>
    </w:p>
    <w:p w14:paraId="49A082F6" w14:textId="77777777" w:rsidR="00B341C2" w:rsidRDefault="00B341C2" w:rsidP="003A4A99">
      <w:pPr>
        <w:autoSpaceDE w:val="0"/>
        <w:autoSpaceDN w:val="0"/>
        <w:adjustRightInd w:val="0"/>
        <w:spacing w:after="0" w:line="240" w:lineRule="auto"/>
        <w:rPr>
          <w:rFonts w:ascii="Courier New" w:hAnsi="Courier New" w:cs="Courier New"/>
        </w:rPr>
      </w:pPr>
    </w:p>
    <w:p w14:paraId="7B105B8D" w14:textId="636F8DD1"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w:t>
      </w:r>
    </w:p>
    <w:p w14:paraId="3D953B84" w14:textId="77777777" w:rsidR="003A4A99" w:rsidRPr="003A4A99" w:rsidRDefault="003A4A99" w:rsidP="003A4A99">
      <w:pPr>
        <w:autoSpaceDE w:val="0"/>
        <w:autoSpaceDN w:val="0"/>
        <w:adjustRightInd w:val="0"/>
        <w:spacing w:after="0" w:line="240" w:lineRule="auto"/>
        <w:rPr>
          <w:rFonts w:ascii="Courier New" w:hAnsi="Courier New" w:cs="Courier New"/>
          <w:b/>
          <w:bCs/>
          <w:sz w:val="40"/>
          <w:szCs w:val="40"/>
        </w:rPr>
      </w:pPr>
      <w:r w:rsidRPr="003A4A99">
        <w:rPr>
          <w:rFonts w:ascii="Courier New" w:hAnsi="Courier New" w:cs="Courier New"/>
          <w:b/>
          <w:bCs/>
          <w:sz w:val="40"/>
          <w:szCs w:val="40"/>
        </w:rPr>
        <w:t>title: Mini-Lecture 8.4 -- Oral presentations</w:t>
      </w:r>
    </w:p>
    <w:p w14:paraId="21190435" w14:textId="77777777" w:rsidR="003A4A99" w:rsidRPr="003A4A99" w:rsidRDefault="003A4A99" w:rsidP="003A4A99">
      <w:pPr>
        <w:autoSpaceDE w:val="0"/>
        <w:autoSpaceDN w:val="0"/>
        <w:adjustRightInd w:val="0"/>
        <w:spacing w:after="0" w:line="240" w:lineRule="auto"/>
        <w:rPr>
          <w:rFonts w:ascii="Courier New" w:hAnsi="Courier New" w:cs="Courier New"/>
          <w:b/>
          <w:bCs/>
          <w:sz w:val="40"/>
          <w:szCs w:val="40"/>
        </w:rPr>
      </w:pPr>
      <w:r w:rsidRPr="003A4A99">
        <w:rPr>
          <w:rFonts w:ascii="Courier New" w:hAnsi="Courier New" w:cs="Courier New"/>
          <w:b/>
          <w:bCs/>
          <w:sz w:val="40"/>
          <w:szCs w:val="40"/>
        </w:rPr>
        <w:t>keywords:</w:t>
      </w:r>
    </w:p>
    <w:p w14:paraId="57C32325"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4281DA0"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authors:</w:t>
      </w:r>
    </w:p>
    <w:p w14:paraId="42058580"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Alexander J. M. Kell</w:t>
      </w:r>
    </w:p>
    <w:p w14:paraId="68DF5B6F"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w:t>
      </w:r>
    </w:p>
    <w:p w14:paraId="5BC3ACA8" w14:textId="77777777" w:rsidR="003A4A99" w:rsidRDefault="003A4A99" w:rsidP="003A4A99">
      <w:pPr>
        <w:autoSpaceDE w:val="0"/>
        <w:autoSpaceDN w:val="0"/>
        <w:adjustRightInd w:val="0"/>
        <w:spacing w:after="0" w:line="240" w:lineRule="auto"/>
        <w:rPr>
          <w:rFonts w:ascii="Courier New" w:hAnsi="Courier New" w:cs="Courier New"/>
        </w:rPr>
      </w:pPr>
    </w:p>
    <w:p w14:paraId="7CC3821E"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will focus on effective oral communication of research. </w:t>
      </w:r>
    </w:p>
    <w:p w14:paraId="7363B7F9" w14:textId="77777777" w:rsidR="003A4A99" w:rsidRDefault="003A4A99" w:rsidP="003A4A99">
      <w:pPr>
        <w:autoSpaceDE w:val="0"/>
        <w:autoSpaceDN w:val="0"/>
        <w:adjustRightInd w:val="0"/>
        <w:spacing w:after="0" w:line="240" w:lineRule="auto"/>
        <w:rPr>
          <w:rFonts w:ascii="Courier New" w:hAnsi="Courier New" w:cs="Courier New"/>
        </w:rPr>
      </w:pPr>
    </w:p>
    <w:p w14:paraId="5395CE0E"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Learning objectives</w:t>
      </w:r>
    </w:p>
    <w:p w14:paraId="350EE001" w14:textId="77777777" w:rsidR="003A4A99" w:rsidRDefault="003A4A99" w:rsidP="003A4A99">
      <w:pPr>
        <w:autoSpaceDE w:val="0"/>
        <w:autoSpaceDN w:val="0"/>
        <w:adjustRightInd w:val="0"/>
        <w:spacing w:after="0" w:line="240" w:lineRule="auto"/>
        <w:rPr>
          <w:rFonts w:ascii="Courier New" w:hAnsi="Courier New" w:cs="Courier New"/>
        </w:rPr>
      </w:pPr>
    </w:p>
    <w:p w14:paraId="16B455F1"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Implement tips for improved oral presentations to influence policy development</w:t>
      </w:r>
    </w:p>
    <w:p w14:paraId="1F51AE48" w14:textId="77777777" w:rsidR="003A4A99" w:rsidRDefault="003A4A99" w:rsidP="003A4A99">
      <w:pPr>
        <w:autoSpaceDE w:val="0"/>
        <w:autoSpaceDN w:val="0"/>
        <w:adjustRightInd w:val="0"/>
        <w:spacing w:after="0" w:line="240" w:lineRule="auto"/>
        <w:rPr>
          <w:rFonts w:ascii="Courier New" w:hAnsi="Courier New" w:cs="Courier New"/>
        </w:rPr>
      </w:pPr>
    </w:p>
    <w:p w14:paraId="1B97CEAF"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Key features of presentations</w:t>
      </w:r>
    </w:p>
    <w:p w14:paraId="29E0D0D7" w14:textId="77777777" w:rsidR="003A4A99" w:rsidRDefault="003A4A99" w:rsidP="003A4A99">
      <w:pPr>
        <w:autoSpaceDE w:val="0"/>
        <w:autoSpaceDN w:val="0"/>
        <w:adjustRightInd w:val="0"/>
        <w:spacing w:after="0" w:line="240" w:lineRule="auto"/>
        <w:rPr>
          <w:rFonts w:ascii="Courier New" w:hAnsi="Courier New" w:cs="Courier New"/>
        </w:rPr>
      </w:pPr>
    </w:p>
    <w:p w14:paraId="30B8839A"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The key features of presentations are:</w:t>
      </w:r>
    </w:p>
    <w:p w14:paraId="319D66F7" w14:textId="77777777" w:rsidR="003A4A99" w:rsidRDefault="003A4A99" w:rsidP="003A4A99">
      <w:pPr>
        <w:autoSpaceDE w:val="0"/>
        <w:autoSpaceDN w:val="0"/>
        <w:adjustRightInd w:val="0"/>
        <w:spacing w:after="0" w:line="240" w:lineRule="auto"/>
        <w:rPr>
          <w:rFonts w:ascii="Courier New" w:hAnsi="Courier New" w:cs="Courier New"/>
        </w:rPr>
      </w:pPr>
    </w:p>
    <w:p w14:paraId="7E83D829"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Entry point: capture the audience's attention</w:t>
      </w:r>
    </w:p>
    <w:p w14:paraId="23089335"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Aim: focus on what you want to achieve with the presentation</w:t>
      </w:r>
    </w:p>
    <w:p w14:paraId="1B042AE7"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Structure: ensure consistency across the slides and tell a coherent story from beginning to end</w:t>
      </w:r>
    </w:p>
    <w:p w14:paraId="09EEA0CF"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Audience: plan for your audience and their background</w:t>
      </w:r>
    </w:p>
    <w:p w14:paraId="229BE437"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Impact: identify key take-home points that the audience should remember</w:t>
      </w:r>
    </w:p>
    <w:p w14:paraId="518EE29A" w14:textId="77777777" w:rsidR="003A4A99" w:rsidRDefault="003A4A99" w:rsidP="003A4A99">
      <w:pPr>
        <w:autoSpaceDE w:val="0"/>
        <w:autoSpaceDN w:val="0"/>
        <w:adjustRightInd w:val="0"/>
        <w:spacing w:after="0" w:line="240" w:lineRule="auto"/>
        <w:rPr>
          <w:rFonts w:ascii="Courier New" w:hAnsi="Courier New" w:cs="Courier New"/>
        </w:rPr>
      </w:pPr>
    </w:p>
    <w:p w14:paraId="719818DE" w14:textId="62CDC38E"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xml:space="preserve">Firstly, there is the entry point of the presentation. It is important to focus the audience's attention. This ensures that they are interested in the presentation and understand what will be presented. </w:t>
      </w:r>
      <w:r w:rsidR="00BC2755">
        <w:rPr>
          <w:rFonts w:ascii="Courier New" w:hAnsi="Courier New" w:cs="Courier New"/>
        </w:rPr>
        <w:t>T</w:t>
      </w:r>
      <w:r w:rsidR="00BC2755" w:rsidRPr="00BC2755">
        <w:rPr>
          <w:rFonts w:ascii="Courier New" w:hAnsi="Courier New" w:cs="Courier New"/>
        </w:rPr>
        <w:t xml:space="preserve">his could take the form of presenting a question that you know will interest your </w:t>
      </w:r>
      <w:proofErr w:type="gramStart"/>
      <w:r w:rsidR="00BC2755" w:rsidRPr="00BC2755">
        <w:rPr>
          <w:rFonts w:ascii="Courier New" w:hAnsi="Courier New" w:cs="Courier New"/>
        </w:rPr>
        <w:t>audience, and</w:t>
      </w:r>
      <w:proofErr w:type="gramEnd"/>
      <w:r w:rsidR="00BC2755" w:rsidRPr="00BC2755">
        <w:rPr>
          <w:rFonts w:ascii="Courier New" w:hAnsi="Courier New" w:cs="Courier New"/>
        </w:rPr>
        <w:t xml:space="preserve"> telling them that by the end of the presentation they will know the answer.</w:t>
      </w:r>
    </w:p>
    <w:p w14:paraId="72FEDE34" w14:textId="77777777" w:rsidR="003A4A99" w:rsidRDefault="003A4A99" w:rsidP="003A4A99">
      <w:pPr>
        <w:autoSpaceDE w:val="0"/>
        <w:autoSpaceDN w:val="0"/>
        <w:adjustRightInd w:val="0"/>
        <w:spacing w:after="0" w:line="240" w:lineRule="auto"/>
        <w:rPr>
          <w:rFonts w:ascii="Courier New" w:hAnsi="Courier New" w:cs="Courier New"/>
        </w:rPr>
      </w:pPr>
    </w:p>
    <w:p w14:paraId="369F5DEA" w14:textId="59A578A1"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xml:space="preserve">Throughout the presentation it is important to have the aim in mind. For example, you could be trying to increase engagement with a new department. </w:t>
      </w:r>
      <w:r w:rsidR="00BC2755">
        <w:rPr>
          <w:rFonts w:ascii="Courier New" w:hAnsi="Courier New" w:cs="Courier New"/>
        </w:rPr>
        <w:t>For example, i</w:t>
      </w:r>
      <w:r w:rsidR="00BC2755" w:rsidRPr="00BC2755">
        <w:rPr>
          <w:rFonts w:ascii="Courier New" w:hAnsi="Courier New" w:cs="Courier New"/>
        </w:rPr>
        <w:t>f</w:t>
      </w:r>
      <w:r w:rsidR="00BC2755">
        <w:t xml:space="preserve"> </w:t>
      </w:r>
      <w:r w:rsidR="00BC2755" w:rsidRPr="00BC2755">
        <w:rPr>
          <w:rFonts w:ascii="Courier New" w:hAnsi="Courier New" w:cs="Courier New"/>
        </w:rPr>
        <w:t xml:space="preserve">you wish to demonstrate the advantages and disadvantages of building a new coal-power plant in a particular country, the </w:t>
      </w:r>
      <w:proofErr w:type="gramStart"/>
      <w:r w:rsidR="00BC2755" w:rsidRPr="00BC2755">
        <w:rPr>
          <w:rFonts w:ascii="Courier New" w:hAnsi="Courier New" w:cs="Courier New"/>
        </w:rPr>
        <w:t>figures</w:t>
      </w:r>
      <w:proofErr w:type="gramEnd"/>
      <w:r w:rsidR="00BC2755" w:rsidRPr="00BC2755">
        <w:rPr>
          <w:rFonts w:ascii="Courier New" w:hAnsi="Courier New" w:cs="Courier New"/>
        </w:rPr>
        <w:t xml:space="preserve"> and data you present should be focused on this particular situation, rather than providing information about scenarios that are not affected by a new coal power plant.</w:t>
      </w:r>
    </w:p>
    <w:p w14:paraId="1AE29893" w14:textId="77777777" w:rsidR="003A4A99" w:rsidRDefault="003A4A99" w:rsidP="003A4A99">
      <w:pPr>
        <w:autoSpaceDE w:val="0"/>
        <w:autoSpaceDN w:val="0"/>
        <w:adjustRightInd w:val="0"/>
        <w:spacing w:after="0" w:line="240" w:lineRule="auto"/>
        <w:rPr>
          <w:rFonts w:ascii="Courier New" w:hAnsi="Courier New" w:cs="Courier New"/>
        </w:rPr>
      </w:pPr>
    </w:p>
    <w:p w14:paraId="02040C95" w14:textId="2DE386B1"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The structure of the presentation can be tailored to your aim. It is important to have a clear beginning</w:t>
      </w:r>
      <w:ins w:id="0" w:author="Simon Patterson" w:date="2022-03-08T21:58:00Z">
        <w:r w:rsidR="0085258D">
          <w:rPr>
            <w:rFonts w:ascii="Courier New" w:hAnsi="Courier New" w:cs="Courier New"/>
          </w:rPr>
          <w:t>,</w:t>
        </w:r>
      </w:ins>
      <w:r>
        <w:rPr>
          <w:rFonts w:ascii="Courier New" w:hAnsi="Courier New" w:cs="Courier New"/>
        </w:rPr>
        <w:t xml:space="preserve"> middle and end. There should be </w:t>
      </w:r>
      <w:r>
        <w:rPr>
          <w:rFonts w:ascii="Courier New" w:hAnsi="Courier New" w:cs="Courier New"/>
        </w:rPr>
        <w:lastRenderedPageBreak/>
        <w:t xml:space="preserve">consistency across the presentation to maximise the audience's understanding. </w:t>
      </w:r>
    </w:p>
    <w:p w14:paraId="7063670C" w14:textId="77777777" w:rsidR="003A4A99" w:rsidRDefault="003A4A99" w:rsidP="003A4A99">
      <w:pPr>
        <w:autoSpaceDE w:val="0"/>
        <w:autoSpaceDN w:val="0"/>
        <w:adjustRightInd w:val="0"/>
        <w:spacing w:after="0" w:line="240" w:lineRule="auto"/>
        <w:rPr>
          <w:rFonts w:ascii="Courier New" w:hAnsi="Courier New" w:cs="Courier New"/>
        </w:rPr>
      </w:pPr>
    </w:p>
    <w:p w14:paraId="30753D09" w14:textId="3C11AE0E"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xml:space="preserve">To further ensure that the audience </w:t>
      </w:r>
      <w:r w:rsidR="00503FF6">
        <w:rPr>
          <w:rFonts w:ascii="Courier New" w:hAnsi="Courier New" w:cs="Courier New"/>
        </w:rPr>
        <w:t>understand</w:t>
      </w:r>
      <w:r>
        <w:rPr>
          <w:rFonts w:ascii="Courier New" w:hAnsi="Courier New" w:cs="Courier New"/>
        </w:rPr>
        <w:t xml:space="preserve"> and engage with the presentation, it should be designed with the audience's backgrounds and motivations in mind</w:t>
      </w:r>
      <w:r w:rsidR="00BC7869">
        <w:rPr>
          <w:rFonts w:ascii="Courier New" w:hAnsi="Courier New" w:cs="Courier New"/>
        </w:rPr>
        <w:t xml:space="preserve"> (see more below)</w:t>
      </w:r>
      <w:r>
        <w:rPr>
          <w:rFonts w:ascii="Courier New" w:hAnsi="Courier New" w:cs="Courier New"/>
        </w:rPr>
        <w:t>.</w:t>
      </w:r>
      <w:r w:rsidR="008141D6">
        <w:rPr>
          <w:rFonts w:ascii="Courier New" w:hAnsi="Courier New" w:cs="Courier New"/>
        </w:rPr>
        <w:t xml:space="preserve"> </w:t>
      </w:r>
    </w:p>
    <w:p w14:paraId="1CB34EA0" w14:textId="77777777" w:rsidR="003A4A99" w:rsidRDefault="003A4A99" w:rsidP="003A4A99">
      <w:pPr>
        <w:autoSpaceDE w:val="0"/>
        <w:autoSpaceDN w:val="0"/>
        <w:adjustRightInd w:val="0"/>
        <w:spacing w:after="0" w:line="240" w:lineRule="auto"/>
        <w:rPr>
          <w:rFonts w:ascii="Courier New" w:hAnsi="Courier New" w:cs="Courier New"/>
        </w:rPr>
      </w:pPr>
    </w:p>
    <w:p w14:paraId="25DC0720" w14:textId="68137743"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xml:space="preserve">Finally, it is important to consider the </w:t>
      </w:r>
      <w:r w:rsidR="00836E07">
        <w:rPr>
          <w:rFonts w:ascii="Courier New" w:hAnsi="Courier New" w:cs="Courier New"/>
        </w:rPr>
        <w:t>impact</w:t>
      </w:r>
      <w:r>
        <w:rPr>
          <w:rFonts w:ascii="Courier New" w:hAnsi="Courier New" w:cs="Courier New"/>
        </w:rPr>
        <w:t xml:space="preserve"> of the presentation and identify key points</w:t>
      </w:r>
      <w:r w:rsidR="00C93FE1">
        <w:rPr>
          <w:rFonts w:ascii="Courier New" w:hAnsi="Courier New" w:cs="Courier New"/>
        </w:rPr>
        <w:t xml:space="preserve"> or policy recommendations</w:t>
      </w:r>
      <w:r>
        <w:rPr>
          <w:rFonts w:ascii="Courier New" w:hAnsi="Courier New" w:cs="Courier New"/>
        </w:rPr>
        <w:t xml:space="preserve"> that you would like the audience to remember.</w:t>
      </w:r>
      <w:r w:rsidR="00836E07">
        <w:rPr>
          <w:rFonts w:ascii="Courier New" w:hAnsi="Courier New" w:cs="Courier New"/>
        </w:rPr>
        <w:t xml:space="preserve"> </w:t>
      </w:r>
    </w:p>
    <w:p w14:paraId="050A168B" w14:textId="77777777" w:rsidR="003A4A99" w:rsidRDefault="003A4A99" w:rsidP="003A4A99">
      <w:pPr>
        <w:autoSpaceDE w:val="0"/>
        <w:autoSpaceDN w:val="0"/>
        <w:adjustRightInd w:val="0"/>
        <w:spacing w:after="0" w:line="240" w:lineRule="auto"/>
        <w:rPr>
          <w:rFonts w:ascii="Courier New" w:hAnsi="Courier New" w:cs="Courier New"/>
        </w:rPr>
      </w:pPr>
    </w:p>
    <w:p w14:paraId="6F0F83A6"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Audiences</w:t>
      </w:r>
    </w:p>
    <w:p w14:paraId="413A5723" w14:textId="77777777" w:rsidR="003A4A99" w:rsidRDefault="003A4A99" w:rsidP="003A4A99">
      <w:pPr>
        <w:autoSpaceDE w:val="0"/>
        <w:autoSpaceDN w:val="0"/>
        <w:adjustRightInd w:val="0"/>
        <w:spacing w:after="0" w:line="240" w:lineRule="auto"/>
        <w:rPr>
          <w:rFonts w:ascii="Courier New" w:hAnsi="Courier New" w:cs="Courier New"/>
        </w:rPr>
      </w:pPr>
    </w:p>
    <w:p w14:paraId="762DBFD7"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It is important to understand the types of audience that you will be presenting to. For instance, they may be generalists or non-specialists. Or they could be scientists from different disciplines, or even scientists from the same discipline, but focusing on different topics.</w:t>
      </w:r>
    </w:p>
    <w:p w14:paraId="54258B0C" w14:textId="77777777" w:rsidR="003A4A99" w:rsidRDefault="003A4A99" w:rsidP="003A4A99">
      <w:pPr>
        <w:autoSpaceDE w:val="0"/>
        <w:autoSpaceDN w:val="0"/>
        <w:adjustRightInd w:val="0"/>
        <w:spacing w:after="0" w:line="240" w:lineRule="auto"/>
        <w:rPr>
          <w:rFonts w:ascii="Courier New" w:hAnsi="Courier New" w:cs="Courier New"/>
        </w:rPr>
      </w:pPr>
    </w:p>
    <w:p w14:paraId="3F543396" w14:textId="65740DFE"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xml:space="preserve">The presentation should be </w:t>
      </w:r>
      <w:r w:rsidR="00836E07">
        <w:rPr>
          <w:rFonts w:ascii="Courier New" w:hAnsi="Courier New" w:cs="Courier New"/>
        </w:rPr>
        <w:t>adapted</w:t>
      </w:r>
      <w:r>
        <w:rPr>
          <w:rFonts w:ascii="Courier New" w:hAnsi="Courier New" w:cs="Courier New"/>
        </w:rPr>
        <w:t xml:space="preserve"> depending on your audience </w:t>
      </w:r>
      <w:proofErr w:type="gramStart"/>
      <w:r>
        <w:rPr>
          <w:rFonts w:ascii="Courier New" w:hAnsi="Courier New" w:cs="Courier New"/>
        </w:rPr>
        <w:t>in order to</w:t>
      </w:r>
      <w:proofErr w:type="gramEnd"/>
      <w:r>
        <w:rPr>
          <w:rFonts w:ascii="Courier New" w:hAnsi="Courier New" w:cs="Courier New"/>
        </w:rPr>
        <w:t xml:space="preserve"> increase the audience's understanding and engagement. Technical content, for example, can be explained in a simple and understandable manner if the audience contains non-specialists. If you think that your audience, on the other hand, will have technical expertise, you can spend less time on explaining technical content. </w:t>
      </w:r>
      <w:r w:rsidR="003E618A">
        <w:rPr>
          <w:rFonts w:ascii="Courier New" w:hAnsi="Courier New" w:cs="Courier New"/>
        </w:rPr>
        <w:t xml:space="preserve">The </w:t>
      </w:r>
      <w:r w:rsidR="00F12B1E">
        <w:rPr>
          <w:rFonts w:ascii="Courier New" w:hAnsi="Courier New" w:cs="Courier New"/>
        </w:rPr>
        <w:t>amount</w:t>
      </w:r>
      <w:r w:rsidR="003E618A">
        <w:rPr>
          <w:rFonts w:ascii="Courier New" w:hAnsi="Courier New" w:cs="Courier New"/>
        </w:rPr>
        <w:t xml:space="preserve"> of technical detail you provide</w:t>
      </w:r>
      <w:r w:rsidR="00F12B1E">
        <w:rPr>
          <w:rFonts w:ascii="Courier New" w:hAnsi="Courier New" w:cs="Courier New"/>
        </w:rPr>
        <w:t xml:space="preserve"> may also change: if you are speaking to a policymaker they may be more interested in the </w:t>
      </w:r>
      <w:r w:rsidR="000F50B3">
        <w:rPr>
          <w:rFonts w:ascii="Courier New" w:hAnsi="Courier New" w:cs="Courier New"/>
        </w:rPr>
        <w:t>results and recommendations than the modelling process.</w:t>
      </w:r>
    </w:p>
    <w:p w14:paraId="1C4BCE5F" w14:textId="77777777" w:rsidR="003A4A99" w:rsidRDefault="003A4A99" w:rsidP="003A4A99">
      <w:pPr>
        <w:autoSpaceDE w:val="0"/>
        <w:autoSpaceDN w:val="0"/>
        <w:adjustRightInd w:val="0"/>
        <w:spacing w:after="0" w:line="240" w:lineRule="auto"/>
        <w:rPr>
          <w:rFonts w:ascii="Courier New" w:hAnsi="Courier New" w:cs="Courier New"/>
        </w:rPr>
      </w:pPr>
    </w:p>
    <w:p w14:paraId="2338D3ED"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The purpose of the presentation should be optimised throughout. For example, if you are aiming to create a partnership with a new department, the presentation should have a focus on the implications of your research for that department and the benefits of the proposed partnership for the audience.</w:t>
      </w:r>
    </w:p>
    <w:p w14:paraId="5626F487" w14:textId="77777777" w:rsidR="003A4A99" w:rsidRDefault="003A4A99" w:rsidP="003A4A99">
      <w:pPr>
        <w:autoSpaceDE w:val="0"/>
        <w:autoSpaceDN w:val="0"/>
        <w:adjustRightInd w:val="0"/>
        <w:spacing w:after="0" w:line="240" w:lineRule="auto"/>
        <w:rPr>
          <w:rFonts w:ascii="Courier New" w:hAnsi="Courier New" w:cs="Courier New"/>
        </w:rPr>
      </w:pPr>
    </w:p>
    <w:p w14:paraId="2F7FB92F" w14:textId="77777777" w:rsidR="003A4A99" w:rsidRDefault="003A4A99" w:rsidP="003A4A99">
      <w:pPr>
        <w:autoSpaceDE w:val="0"/>
        <w:autoSpaceDN w:val="0"/>
        <w:adjustRightInd w:val="0"/>
        <w:spacing w:after="0" w:line="240" w:lineRule="auto"/>
        <w:rPr>
          <w:rFonts w:ascii="Courier New" w:hAnsi="Courier New" w:cs="Courier New"/>
        </w:rPr>
      </w:pPr>
    </w:p>
    <w:p w14:paraId="51F00741" w14:textId="77777777"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Summary</w:t>
      </w:r>
    </w:p>
    <w:p w14:paraId="005337E3" w14:textId="77777777" w:rsidR="003A4A99" w:rsidRDefault="003A4A99" w:rsidP="003A4A99">
      <w:pPr>
        <w:autoSpaceDE w:val="0"/>
        <w:autoSpaceDN w:val="0"/>
        <w:adjustRightInd w:val="0"/>
        <w:spacing w:after="0" w:line="240" w:lineRule="auto"/>
        <w:rPr>
          <w:rFonts w:ascii="Courier New" w:hAnsi="Courier New" w:cs="Courier New"/>
        </w:rPr>
      </w:pPr>
    </w:p>
    <w:p w14:paraId="1393A8D4" w14:textId="078EEE19" w:rsidR="003A4A99" w:rsidRDefault="003A4A99" w:rsidP="003A4A99">
      <w:pPr>
        <w:autoSpaceDE w:val="0"/>
        <w:autoSpaceDN w:val="0"/>
        <w:adjustRightInd w:val="0"/>
        <w:spacing w:after="0" w:line="240" w:lineRule="auto"/>
        <w:rPr>
          <w:rFonts w:ascii="Courier New" w:hAnsi="Courier New" w:cs="Courier New"/>
        </w:rPr>
      </w:pPr>
      <w:r>
        <w:rPr>
          <w:rFonts w:ascii="Courier New" w:hAnsi="Courier New" w:cs="Courier New"/>
        </w:rPr>
        <w:t xml:space="preserve">In this </w:t>
      </w:r>
      <w:proofErr w:type="gramStart"/>
      <w:r>
        <w:rPr>
          <w:rFonts w:ascii="Courier New" w:hAnsi="Courier New" w:cs="Courier New"/>
        </w:rPr>
        <w:t>mini-lecture</w:t>
      </w:r>
      <w:proofErr w:type="gramEnd"/>
      <w:r>
        <w:rPr>
          <w:rFonts w:ascii="Courier New" w:hAnsi="Courier New" w:cs="Courier New"/>
        </w:rPr>
        <w:t xml:space="preserve"> we introduced some key tips for oral presentations. We explored why understanding your audience of importance, especially when introducing technical content. We also learnt that we can be strategic in our presentation planning and should optimise for the aims for which we want to achieve.</w:t>
      </w:r>
    </w:p>
    <w:p w14:paraId="1150F3CD" w14:textId="69A5B438" w:rsidR="00BC2755" w:rsidRDefault="00BC2755" w:rsidP="003A4A99">
      <w:pPr>
        <w:autoSpaceDE w:val="0"/>
        <w:autoSpaceDN w:val="0"/>
        <w:adjustRightInd w:val="0"/>
        <w:spacing w:after="0" w:line="240" w:lineRule="auto"/>
        <w:rPr>
          <w:rFonts w:ascii="Courier New" w:hAnsi="Courier New" w:cs="Courier New"/>
        </w:rPr>
      </w:pPr>
    </w:p>
    <w:p w14:paraId="074B5430" w14:textId="4E97A2C1" w:rsidR="00BC2755" w:rsidRPr="00BC2755" w:rsidRDefault="00BC2755" w:rsidP="00BC2755">
      <w:pPr>
        <w:autoSpaceDE w:val="0"/>
        <w:autoSpaceDN w:val="0"/>
        <w:adjustRightInd w:val="0"/>
        <w:spacing w:after="0" w:line="240" w:lineRule="auto"/>
        <w:rPr>
          <w:rFonts w:ascii="Courier New" w:hAnsi="Courier New" w:cs="Courier New"/>
        </w:rPr>
      </w:pPr>
      <w:r w:rsidRPr="00BC2755">
        <w:rPr>
          <w:rFonts w:ascii="Courier New" w:hAnsi="Courier New" w:cs="Courier New"/>
        </w:rPr>
        <w:t xml:space="preserve">This is the final lecture of the </w:t>
      </w:r>
      <w:r>
        <w:rPr>
          <w:rFonts w:ascii="Courier New" w:hAnsi="Courier New" w:cs="Courier New"/>
        </w:rPr>
        <w:t>Agent-based energy systems modelling: MUSE</w:t>
      </w:r>
      <w:r w:rsidRPr="00BC2755">
        <w:rPr>
          <w:rFonts w:ascii="Courier New" w:hAnsi="Courier New" w:cs="Courier New"/>
        </w:rPr>
        <w:t xml:space="preserve"> course. After this lecture you should be in a good position to develop your own models through MUSE, which can then be used to assess the impact of different policy options</w:t>
      </w:r>
      <w:r w:rsidR="00A05155">
        <w:rPr>
          <w:rFonts w:ascii="Courier New" w:hAnsi="Courier New" w:cs="Courier New"/>
        </w:rPr>
        <w:t>.</w:t>
      </w:r>
    </w:p>
    <w:p w14:paraId="6FE9598D" w14:textId="77777777" w:rsidR="00BC2755" w:rsidRPr="00BC2755" w:rsidRDefault="00BC2755" w:rsidP="00BC2755">
      <w:pPr>
        <w:autoSpaceDE w:val="0"/>
        <w:autoSpaceDN w:val="0"/>
        <w:adjustRightInd w:val="0"/>
        <w:spacing w:after="0" w:line="240" w:lineRule="auto"/>
        <w:rPr>
          <w:rFonts w:ascii="Courier New" w:hAnsi="Courier New" w:cs="Courier New"/>
        </w:rPr>
      </w:pPr>
    </w:p>
    <w:p w14:paraId="1E08E67D" w14:textId="4AFE3245" w:rsidR="00442517" w:rsidRPr="00053F86" w:rsidRDefault="00BC2755" w:rsidP="00053F86">
      <w:pPr>
        <w:autoSpaceDE w:val="0"/>
        <w:autoSpaceDN w:val="0"/>
        <w:adjustRightInd w:val="0"/>
        <w:spacing w:after="0" w:line="240" w:lineRule="auto"/>
        <w:rPr>
          <w:rFonts w:ascii="Courier New" w:hAnsi="Courier New" w:cs="Courier New"/>
        </w:rPr>
      </w:pPr>
      <w:r w:rsidRPr="00BC2755">
        <w:rPr>
          <w:rFonts w:ascii="Courier New" w:hAnsi="Courier New" w:cs="Courier New"/>
        </w:rPr>
        <w:t>Thank you for engaging with this course, and we hope you have enjoyed the lectures, found them valuable, and find practical uses for MUSE in your research.</w:t>
      </w:r>
    </w:p>
    <w:sectPr w:rsidR="00442517" w:rsidRPr="00053F86" w:rsidSect="00AE5F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Patterson">
    <w15:presenceInfo w15:providerId="None" w15:userId="Simon Pat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02"/>
    <w:rsid w:val="00053F86"/>
    <w:rsid w:val="000619EB"/>
    <w:rsid w:val="00082C1B"/>
    <w:rsid w:val="000F50B3"/>
    <w:rsid w:val="0015266A"/>
    <w:rsid w:val="00186A2B"/>
    <w:rsid w:val="00191CB6"/>
    <w:rsid w:val="00236DD8"/>
    <w:rsid w:val="0025063C"/>
    <w:rsid w:val="002A0718"/>
    <w:rsid w:val="003162EC"/>
    <w:rsid w:val="00356827"/>
    <w:rsid w:val="00383915"/>
    <w:rsid w:val="003A4A99"/>
    <w:rsid w:val="003A7D86"/>
    <w:rsid w:val="003E618A"/>
    <w:rsid w:val="0042333D"/>
    <w:rsid w:val="00442517"/>
    <w:rsid w:val="00492348"/>
    <w:rsid w:val="004C0033"/>
    <w:rsid w:val="00503BF7"/>
    <w:rsid w:val="00503FF6"/>
    <w:rsid w:val="0057019F"/>
    <w:rsid w:val="005A2FC6"/>
    <w:rsid w:val="005F7AC3"/>
    <w:rsid w:val="00682D22"/>
    <w:rsid w:val="006F421A"/>
    <w:rsid w:val="00776076"/>
    <w:rsid w:val="0079173A"/>
    <w:rsid w:val="007A0A44"/>
    <w:rsid w:val="007E6202"/>
    <w:rsid w:val="00805567"/>
    <w:rsid w:val="008141D6"/>
    <w:rsid w:val="00836E07"/>
    <w:rsid w:val="00844A8F"/>
    <w:rsid w:val="0085258D"/>
    <w:rsid w:val="008A5BAD"/>
    <w:rsid w:val="00921B15"/>
    <w:rsid w:val="00930809"/>
    <w:rsid w:val="00971A57"/>
    <w:rsid w:val="00996DA6"/>
    <w:rsid w:val="009B7B8E"/>
    <w:rsid w:val="009E4A59"/>
    <w:rsid w:val="00A05155"/>
    <w:rsid w:val="00A21A63"/>
    <w:rsid w:val="00B341C2"/>
    <w:rsid w:val="00B4245D"/>
    <w:rsid w:val="00B52856"/>
    <w:rsid w:val="00B61FFD"/>
    <w:rsid w:val="00B62DC4"/>
    <w:rsid w:val="00B67771"/>
    <w:rsid w:val="00BA4413"/>
    <w:rsid w:val="00BC2755"/>
    <w:rsid w:val="00BC7869"/>
    <w:rsid w:val="00C0681B"/>
    <w:rsid w:val="00C409D5"/>
    <w:rsid w:val="00C93FE1"/>
    <w:rsid w:val="00C94583"/>
    <w:rsid w:val="00CD6E4F"/>
    <w:rsid w:val="00D7767C"/>
    <w:rsid w:val="00DC616B"/>
    <w:rsid w:val="00DD3606"/>
    <w:rsid w:val="00E5127C"/>
    <w:rsid w:val="00EF0DBB"/>
    <w:rsid w:val="00EF37FE"/>
    <w:rsid w:val="00EF5481"/>
    <w:rsid w:val="00F12B1E"/>
    <w:rsid w:val="00F43C4F"/>
    <w:rsid w:val="00F53595"/>
    <w:rsid w:val="00F76F7B"/>
    <w:rsid w:val="00F86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D875"/>
  <w15:chartTrackingRefBased/>
  <w15:docId w15:val="{D9A3683F-E127-45A9-BA64-58D400A0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341C2"/>
    <w:pPr>
      <w:spacing w:after="0" w:line="240" w:lineRule="auto"/>
    </w:pPr>
  </w:style>
  <w:style w:type="character" w:styleId="CommentReference">
    <w:name w:val="annotation reference"/>
    <w:basedOn w:val="DefaultParagraphFont"/>
    <w:uiPriority w:val="99"/>
    <w:semiHidden/>
    <w:unhideWhenUsed/>
    <w:rsid w:val="00805567"/>
    <w:rPr>
      <w:sz w:val="16"/>
      <w:szCs w:val="16"/>
    </w:rPr>
  </w:style>
  <w:style w:type="paragraph" w:styleId="CommentText">
    <w:name w:val="annotation text"/>
    <w:basedOn w:val="Normal"/>
    <w:link w:val="CommentTextChar"/>
    <w:uiPriority w:val="99"/>
    <w:semiHidden/>
    <w:unhideWhenUsed/>
    <w:rsid w:val="00805567"/>
    <w:pPr>
      <w:spacing w:line="240" w:lineRule="auto"/>
    </w:pPr>
    <w:rPr>
      <w:sz w:val="20"/>
      <w:szCs w:val="20"/>
    </w:rPr>
  </w:style>
  <w:style w:type="character" w:customStyle="1" w:styleId="CommentTextChar">
    <w:name w:val="Comment Text Char"/>
    <w:basedOn w:val="DefaultParagraphFont"/>
    <w:link w:val="CommentText"/>
    <w:uiPriority w:val="99"/>
    <w:semiHidden/>
    <w:rsid w:val="00805567"/>
    <w:rPr>
      <w:sz w:val="20"/>
      <w:szCs w:val="20"/>
    </w:rPr>
  </w:style>
  <w:style w:type="paragraph" w:styleId="CommentSubject">
    <w:name w:val="annotation subject"/>
    <w:basedOn w:val="CommentText"/>
    <w:next w:val="CommentText"/>
    <w:link w:val="CommentSubjectChar"/>
    <w:uiPriority w:val="99"/>
    <w:semiHidden/>
    <w:unhideWhenUsed/>
    <w:rsid w:val="00805567"/>
    <w:rPr>
      <w:b/>
      <w:bCs/>
    </w:rPr>
  </w:style>
  <w:style w:type="character" w:customStyle="1" w:styleId="CommentSubjectChar">
    <w:name w:val="Comment Subject Char"/>
    <w:basedOn w:val="CommentTextChar"/>
    <w:link w:val="CommentSubject"/>
    <w:uiPriority w:val="99"/>
    <w:semiHidden/>
    <w:rsid w:val="00805567"/>
    <w:rPr>
      <w:b/>
      <w:bCs/>
      <w:sz w:val="20"/>
      <w:szCs w:val="20"/>
    </w:rPr>
  </w:style>
  <w:style w:type="character" w:styleId="Hyperlink">
    <w:name w:val="Hyperlink"/>
    <w:basedOn w:val="DefaultParagraphFont"/>
    <w:uiPriority w:val="99"/>
    <w:semiHidden/>
    <w:unhideWhenUsed/>
    <w:rsid w:val="007A0A44"/>
    <w:rPr>
      <w:color w:val="0000FF"/>
      <w:u w:val="single"/>
    </w:rPr>
  </w:style>
  <w:style w:type="character" w:styleId="FollowedHyperlink">
    <w:name w:val="FollowedHyperlink"/>
    <w:basedOn w:val="DefaultParagraphFont"/>
    <w:uiPriority w:val="99"/>
    <w:semiHidden/>
    <w:unhideWhenUsed/>
    <w:rsid w:val="007760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Patterson</dc:creator>
  <cp:keywords/>
  <dc:description/>
  <cp:lastModifiedBy>Kell, Alexander J M</cp:lastModifiedBy>
  <cp:revision>67</cp:revision>
  <dcterms:created xsi:type="dcterms:W3CDTF">2022-03-08T21:07:00Z</dcterms:created>
  <dcterms:modified xsi:type="dcterms:W3CDTF">2022-03-09T08:59:00Z</dcterms:modified>
</cp:coreProperties>
</file>