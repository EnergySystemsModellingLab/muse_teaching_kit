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F345"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w:t>
      </w:r>
    </w:p>
    <w:p w14:paraId="236842EF" w14:textId="77777777" w:rsidR="001050C1" w:rsidRPr="001050C1" w:rsidRDefault="001050C1" w:rsidP="001050C1">
      <w:pPr>
        <w:autoSpaceDE w:val="0"/>
        <w:autoSpaceDN w:val="0"/>
        <w:adjustRightInd w:val="0"/>
        <w:spacing w:after="0" w:line="240" w:lineRule="auto"/>
        <w:rPr>
          <w:rFonts w:ascii="Courier New" w:hAnsi="Courier New" w:cs="Courier New"/>
          <w:b/>
          <w:bCs/>
          <w:sz w:val="40"/>
          <w:szCs w:val="40"/>
        </w:rPr>
      </w:pPr>
      <w:r w:rsidRPr="001050C1">
        <w:rPr>
          <w:rFonts w:ascii="Courier New" w:hAnsi="Courier New" w:cs="Courier New"/>
          <w:b/>
          <w:bCs/>
          <w:sz w:val="40"/>
          <w:szCs w:val="40"/>
        </w:rPr>
        <w:t>title: Mini-Lecture 4.1 -- Timeslicing in energy systems modelling</w:t>
      </w:r>
    </w:p>
    <w:p w14:paraId="71DC8C62" w14:textId="77777777" w:rsidR="001050C1" w:rsidRPr="001050C1" w:rsidRDefault="001050C1" w:rsidP="001050C1">
      <w:pPr>
        <w:autoSpaceDE w:val="0"/>
        <w:autoSpaceDN w:val="0"/>
        <w:adjustRightInd w:val="0"/>
        <w:spacing w:after="0" w:line="240" w:lineRule="auto"/>
        <w:rPr>
          <w:rFonts w:ascii="Courier New" w:hAnsi="Courier New" w:cs="Courier New"/>
          <w:b/>
          <w:bCs/>
          <w:sz w:val="40"/>
          <w:szCs w:val="40"/>
        </w:rPr>
      </w:pPr>
      <w:r w:rsidRPr="001050C1">
        <w:rPr>
          <w:rFonts w:ascii="Courier New" w:hAnsi="Courier New" w:cs="Courier New"/>
          <w:b/>
          <w:bCs/>
          <w:sz w:val="40"/>
          <w:szCs w:val="40"/>
        </w:rPr>
        <w:t>keywords:</w:t>
      </w:r>
    </w:p>
    <w:p w14:paraId="35028955"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Timeslices</w:t>
      </w:r>
    </w:p>
    <w:p w14:paraId="3D5B53ED"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Energy modelling</w:t>
      </w:r>
    </w:p>
    <w:p w14:paraId="73AF80F6"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Energy demands</w:t>
      </w:r>
    </w:p>
    <w:p w14:paraId="2EF363B7"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4A45312E"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5B7C9969"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w:t>
      </w:r>
    </w:p>
    <w:p w14:paraId="561639F8" w14:textId="77777777" w:rsidR="001050C1" w:rsidRDefault="001050C1" w:rsidP="001050C1">
      <w:pPr>
        <w:autoSpaceDE w:val="0"/>
        <w:autoSpaceDN w:val="0"/>
        <w:adjustRightInd w:val="0"/>
        <w:spacing w:after="0" w:line="240" w:lineRule="auto"/>
        <w:rPr>
          <w:rFonts w:ascii="Courier New" w:hAnsi="Courier New" w:cs="Courier New"/>
        </w:rPr>
      </w:pPr>
    </w:p>
    <w:p w14:paraId="2DBABD5B"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This mini-lecture provides an overview of timeslicing in energy systems modelling. </w:t>
      </w:r>
    </w:p>
    <w:p w14:paraId="6FFF12DD" w14:textId="77777777" w:rsidR="001050C1" w:rsidRDefault="001050C1" w:rsidP="001050C1">
      <w:pPr>
        <w:autoSpaceDE w:val="0"/>
        <w:autoSpaceDN w:val="0"/>
        <w:adjustRightInd w:val="0"/>
        <w:spacing w:after="0" w:line="240" w:lineRule="auto"/>
        <w:rPr>
          <w:rFonts w:ascii="Courier New" w:hAnsi="Courier New" w:cs="Courier New"/>
        </w:rPr>
      </w:pPr>
    </w:p>
    <w:p w14:paraId="27839B14"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EE10C3A" w14:textId="77777777" w:rsidR="001050C1" w:rsidRDefault="001050C1" w:rsidP="001050C1">
      <w:pPr>
        <w:autoSpaceDE w:val="0"/>
        <w:autoSpaceDN w:val="0"/>
        <w:adjustRightInd w:val="0"/>
        <w:spacing w:after="0" w:line="240" w:lineRule="auto"/>
        <w:rPr>
          <w:rFonts w:ascii="Courier New" w:hAnsi="Courier New" w:cs="Courier New"/>
        </w:rPr>
      </w:pPr>
    </w:p>
    <w:p w14:paraId="1A9F1598"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Learn why we use timeslices in energy systems models</w:t>
      </w:r>
    </w:p>
    <w:p w14:paraId="640C19E5"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Understand the importance of representative days</w:t>
      </w:r>
    </w:p>
    <w:p w14:paraId="3F4A5071" w14:textId="77777777" w:rsidR="001050C1" w:rsidRDefault="001050C1" w:rsidP="001050C1">
      <w:pPr>
        <w:autoSpaceDE w:val="0"/>
        <w:autoSpaceDN w:val="0"/>
        <w:adjustRightInd w:val="0"/>
        <w:spacing w:after="0" w:line="240" w:lineRule="auto"/>
        <w:rPr>
          <w:rFonts w:ascii="Courier New" w:hAnsi="Courier New" w:cs="Courier New"/>
        </w:rPr>
      </w:pPr>
    </w:p>
    <w:p w14:paraId="20FCC842"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1C9B5136" w14:textId="77777777" w:rsidR="001050C1" w:rsidRDefault="001050C1" w:rsidP="001050C1">
      <w:pPr>
        <w:autoSpaceDE w:val="0"/>
        <w:autoSpaceDN w:val="0"/>
        <w:adjustRightInd w:val="0"/>
        <w:spacing w:after="0" w:line="240" w:lineRule="auto"/>
        <w:rPr>
          <w:rFonts w:ascii="Courier New" w:hAnsi="Courier New" w:cs="Courier New"/>
        </w:rPr>
      </w:pPr>
    </w:p>
    <w:p w14:paraId="0D87582A" w14:textId="3ABCD85D"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With energy systems models we must model how demand is met by supply. However, over the course of a year, or even over the course of 30 years we have large variations in demand and supply. For instance, the weather changes between </w:t>
      </w:r>
      <w:ins w:id="0" w:author="Simon Patterson" w:date="2022-03-04T13:10:00Z">
        <w:r w:rsidR="00034134">
          <w:rPr>
            <w:rFonts w:ascii="Courier New" w:hAnsi="Courier New" w:cs="Courier New"/>
          </w:rPr>
          <w:t>years</w:t>
        </w:r>
        <w:r w:rsidR="00034134">
          <w:rPr>
            <w:rFonts w:ascii="Courier New" w:hAnsi="Courier New" w:cs="Courier New"/>
          </w:rPr>
          <w:t>,</w:t>
        </w:r>
        <w:r w:rsidR="00034134">
          <w:rPr>
            <w:rFonts w:ascii="Courier New" w:hAnsi="Courier New" w:cs="Courier New"/>
          </w:rPr>
          <w:t xml:space="preserve"> </w:t>
        </w:r>
      </w:ins>
      <w:r>
        <w:rPr>
          <w:rFonts w:ascii="Courier New" w:hAnsi="Courier New" w:cs="Courier New"/>
        </w:rPr>
        <w:t xml:space="preserve">seasons, </w:t>
      </w:r>
      <w:del w:id="1" w:author="Simon Patterson" w:date="2022-03-04T13:10:00Z">
        <w:r w:rsidDel="00034134">
          <w:rPr>
            <w:rFonts w:ascii="Courier New" w:hAnsi="Courier New" w:cs="Courier New"/>
          </w:rPr>
          <w:delText xml:space="preserve">years </w:delText>
        </w:r>
      </w:del>
      <w:r>
        <w:rPr>
          <w:rFonts w:ascii="Courier New" w:hAnsi="Courier New" w:cs="Courier New"/>
        </w:rPr>
        <w:t xml:space="preserve">and days. This all has an effect on the amount of energy that can be supplied by renewable energy sources such as solar and wind. </w:t>
      </w:r>
    </w:p>
    <w:p w14:paraId="1C4E0B0B" w14:textId="77777777" w:rsidR="001050C1" w:rsidRDefault="001050C1" w:rsidP="001050C1">
      <w:pPr>
        <w:autoSpaceDE w:val="0"/>
        <w:autoSpaceDN w:val="0"/>
        <w:adjustRightInd w:val="0"/>
        <w:spacing w:after="0" w:line="240" w:lineRule="auto"/>
        <w:rPr>
          <w:rFonts w:ascii="Courier New" w:hAnsi="Courier New" w:cs="Courier New"/>
        </w:rPr>
      </w:pPr>
    </w:p>
    <w:p w14:paraId="790A58EB" w14:textId="09DC49BF"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It is also true that this variation in demand has a large impact on the demand. In a particularly cold year, or </w:t>
      </w:r>
      <w:ins w:id="2" w:author="Simon Patterson" w:date="2022-03-04T13:11:00Z">
        <w:r w:rsidR="00034134">
          <w:rPr>
            <w:rFonts w:ascii="Courier New" w:hAnsi="Courier New" w:cs="Courier New"/>
          </w:rPr>
          <w:t xml:space="preserve">on </w:t>
        </w:r>
      </w:ins>
      <w:r>
        <w:rPr>
          <w:rFonts w:ascii="Courier New" w:hAnsi="Courier New" w:cs="Courier New"/>
        </w:rPr>
        <w:t xml:space="preserve">a particular cold day, energy demand may significantly increase as consumers use more energy for heating. </w:t>
      </w:r>
      <w:commentRangeStart w:id="3"/>
      <w:r>
        <w:rPr>
          <w:rFonts w:ascii="Courier New" w:hAnsi="Courier New" w:cs="Courier New"/>
        </w:rPr>
        <w:t>The opposite is true on a particular warm day or year</w:t>
      </w:r>
      <w:commentRangeEnd w:id="3"/>
      <w:r w:rsidR="009A1B52">
        <w:rPr>
          <w:rStyle w:val="CommentReference"/>
        </w:rPr>
        <w:commentReference w:id="3"/>
      </w:r>
      <w:r>
        <w:rPr>
          <w:rFonts w:ascii="Courier New" w:hAnsi="Courier New" w:cs="Courier New"/>
        </w:rPr>
        <w:t xml:space="preserve">. We therefore need to model this variability. </w:t>
      </w:r>
    </w:p>
    <w:p w14:paraId="1D022ADB" w14:textId="77777777" w:rsidR="001050C1" w:rsidRDefault="001050C1" w:rsidP="001050C1">
      <w:pPr>
        <w:autoSpaceDE w:val="0"/>
        <w:autoSpaceDN w:val="0"/>
        <w:adjustRightInd w:val="0"/>
        <w:spacing w:after="0" w:line="240" w:lineRule="auto"/>
        <w:rPr>
          <w:rFonts w:ascii="Courier New" w:hAnsi="Courier New" w:cs="Courier New"/>
        </w:rPr>
      </w:pPr>
    </w:p>
    <w:p w14:paraId="7732D438"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Representative days</w:t>
      </w:r>
    </w:p>
    <w:p w14:paraId="74045F2D" w14:textId="77777777" w:rsidR="001050C1" w:rsidRDefault="001050C1" w:rsidP="001050C1">
      <w:pPr>
        <w:autoSpaceDE w:val="0"/>
        <w:autoSpaceDN w:val="0"/>
        <w:adjustRightInd w:val="0"/>
        <w:spacing w:after="0" w:line="240" w:lineRule="auto"/>
        <w:rPr>
          <w:rFonts w:ascii="Courier New" w:hAnsi="Courier New" w:cs="Courier New"/>
        </w:rPr>
      </w:pPr>
    </w:p>
    <w:p w14:paraId="66C444D8" w14:textId="3ED2031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As you can probably imagine, matching supply and demand for every 30 minutes in a year is very costly in terms of computation time. If we must match supply and demand for every 30 minutes for 30 years (or more)</w:t>
      </w:r>
      <w:ins w:id="4" w:author="Simon Patterson" w:date="2022-03-04T13:12:00Z">
        <w:r w:rsidR="00A11549">
          <w:rPr>
            <w:rFonts w:ascii="Courier New" w:hAnsi="Courier New" w:cs="Courier New"/>
          </w:rPr>
          <w:t>,</w:t>
        </w:r>
      </w:ins>
      <w:r>
        <w:rPr>
          <w:rFonts w:ascii="Courier New" w:hAnsi="Courier New" w:cs="Courier New"/>
        </w:rPr>
        <w:t xml:space="preserve"> we may end up with a very slow model in return for some gains in accuracy.</w:t>
      </w:r>
    </w:p>
    <w:p w14:paraId="12920A48" w14:textId="77777777" w:rsidR="001050C1" w:rsidRDefault="001050C1" w:rsidP="001050C1">
      <w:pPr>
        <w:autoSpaceDE w:val="0"/>
        <w:autoSpaceDN w:val="0"/>
        <w:adjustRightInd w:val="0"/>
        <w:spacing w:after="0" w:line="240" w:lineRule="auto"/>
        <w:rPr>
          <w:rFonts w:ascii="Courier New" w:hAnsi="Courier New" w:cs="Courier New"/>
        </w:rPr>
      </w:pPr>
    </w:p>
    <w:p w14:paraId="07A130A5" w14:textId="739187DC"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However, it may be the case that we do not need to model a year in such high detail. In most cases, for long-term energy systems models, we can reduce the amount of detail to </w:t>
      </w:r>
      <w:del w:id="5" w:author="Simon Patterson" w:date="2022-03-04T13:13:00Z">
        <w:r w:rsidDel="00441498">
          <w:rPr>
            <w:rFonts w:ascii="Courier New" w:hAnsi="Courier New" w:cs="Courier New"/>
          </w:rPr>
          <w:delText>significnatly</w:delText>
        </w:r>
      </w:del>
      <w:ins w:id="6" w:author="Simon Patterson" w:date="2022-03-04T13:13:00Z">
        <w:r w:rsidR="00441498">
          <w:rPr>
            <w:rFonts w:ascii="Courier New" w:hAnsi="Courier New" w:cs="Courier New"/>
          </w:rPr>
          <w:t>significantly</w:t>
        </w:r>
      </w:ins>
      <w:r>
        <w:rPr>
          <w:rFonts w:ascii="Courier New" w:hAnsi="Courier New" w:cs="Courier New"/>
        </w:rPr>
        <w:t xml:space="preserve"> increase the speed of the model, without losing </w:t>
      </w:r>
      <w:del w:id="7" w:author="Simon Patterson" w:date="2022-03-04T13:13:00Z">
        <w:r w:rsidDel="00441498">
          <w:rPr>
            <w:rFonts w:ascii="Courier New" w:hAnsi="Courier New" w:cs="Courier New"/>
          </w:rPr>
          <w:delText xml:space="preserve">much </w:delText>
        </w:r>
      </w:del>
      <w:ins w:id="8" w:author="Simon Patterson" w:date="2022-03-04T13:13:00Z">
        <w:r w:rsidR="00441498">
          <w:rPr>
            <w:rFonts w:ascii="Courier New" w:hAnsi="Courier New" w:cs="Courier New"/>
          </w:rPr>
          <w:t>significant</w:t>
        </w:r>
        <w:r w:rsidR="00441498">
          <w:rPr>
            <w:rFonts w:ascii="Courier New" w:hAnsi="Courier New" w:cs="Courier New"/>
          </w:rPr>
          <w:t xml:space="preserve"> </w:t>
        </w:r>
      </w:ins>
      <w:r>
        <w:rPr>
          <w:rFonts w:ascii="Courier New" w:hAnsi="Courier New" w:cs="Courier New"/>
        </w:rPr>
        <w:t>accuracy [@Kell2020].</w:t>
      </w:r>
    </w:p>
    <w:p w14:paraId="4DD3DE2A" w14:textId="77777777" w:rsidR="001050C1" w:rsidRDefault="001050C1" w:rsidP="001050C1">
      <w:pPr>
        <w:autoSpaceDE w:val="0"/>
        <w:autoSpaceDN w:val="0"/>
        <w:adjustRightInd w:val="0"/>
        <w:spacing w:after="0" w:line="240" w:lineRule="auto"/>
        <w:rPr>
          <w:rFonts w:ascii="Courier New" w:hAnsi="Courier New" w:cs="Courier New"/>
        </w:rPr>
      </w:pPr>
    </w:p>
    <w:p w14:paraId="53FEE240"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A common approach is to select </w:t>
      </w:r>
      <w:commentRangeStart w:id="9"/>
      <w:r>
        <w:rPr>
          <w:rFonts w:ascii="Courier New" w:hAnsi="Courier New" w:cs="Courier New"/>
        </w:rPr>
        <w:t>around 4 days with 24 timeslices to represent each of the seasons</w:t>
      </w:r>
      <w:commentRangeEnd w:id="9"/>
      <w:r w:rsidR="004913C7">
        <w:rPr>
          <w:rStyle w:val="CommentReference"/>
        </w:rPr>
        <w:commentReference w:id="9"/>
      </w:r>
      <w:r>
        <w:rPr>
          <w:rFonts w:ascii="Courier New" w:hAnsi="Courier New" w:cs="Courier New"/>
        </w:rPr>
        <w:t xml:space="preserve">. Therefore, we maintain the variability </w:t>
      </w:r>
      <w:r>
        <w:rPr>
          <w:rFonts w:ascii="Courier New" w:hAnsi="Courier New" w:cs="Courier New"/>
        </w:rPr>
        <w:lastRenderedPageBreak/>
        <w:t>within a day, but also within seasons. We will lose some of the extremely hot or cold days, but that matters less when we're considering the long-term planning horizon.</w:t>
      </w:r>
    </w:p>
    <w:p w14:paraId="743A87CA" w14:textId="77777777" w:rsidR="001050C1" w:rsidRDefault="001050C1" w:rsidP="001050C1">
      <w:pPr>
        <w:autoSpaceDE w:val="0"/>
        <w:autoSpaceDN w:val="0"/>
        <w:adjustRightInd w:val="0"/>
        <w:spacing w:after="0" w:line="240" w:lineRule="auto"/>
        <w:rPr>
          <w:rFonts w:ascii="Courier New" w:hAnsi="Courier New" w:cs="Courier New"/>
        </w:rPr>
      </w:pPr>
    </w:p>
    <w:p w14:paraId="047848B9"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We do not always have to take into account entire days, to reduce the complexity further. </w:t>
      </w:r>
      <w:commentRangeStart w:id="10"/>
      <w:r>
        <w:rPr>
          <w:rFonts w:ascii="Courier New" w:hAnsi="Courier New" w:cs="Courier New"/>
        </w:rPr>
        <w:t>For instance, we could have 8 days, but with only 2 timeslices (day and night), as shown in the previous lecture</w:t>
      </w:r>
      <w:commentRangeEnd w:id="10"/>
      <w:r w:rsidR="00B65F3D">
        <w:rPr>
          <w:rStyle w:val="CommentReference"/>
        </w:rPr>
        <w:commentReference w:id="10"/>
      </w:r>
      <w:r>
        <w:rPr>
          <w:rFonts w:ascii="Courier New" w:hAnsi="Courier New" w:cs="Courier New"/>
        </w:rPr>
        <w:t>. This will make the model run quickly, but may lose some detail. It is up to you, as the modeller, to find a sweet spot between accuracy and speed of computation. Various papers have been published to find this sweet spot, which you can look into in your own time [@Poncelet2017].</w:t>
      </w:r>
    </w:p>
    <w:p w14:paraId="158A89E5" w14:textId="77777777" w:rsidR="001050C1" w:rsidRDefault="001050C1" w:rsidP="001050C1">
      <w:pPr>
        <w:autoSpaceDE w:val="0"/>
        <w:autoSpaceDN w:val="0"/>
        <w:adjustRightInd w:val="0"/>
        <w:spacing w:after="0" w:line="240" w:lineRule="auto"/>
        <w:rPr>
          <w:rFonts w:ascii="Courier New" w:hAnsi="Courier New" w:cs="Courier New"/>
        </w:rPr>
      </w:pPr>
    </w:p>
    <w:p w14:paraId="7ED8E1DE"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615DED05" w14:textId="77777777" w:rsidR="001050C1" w:rsidRDefault="001050C1" w:rsidP="001050C1">
      <w:pPr>
        <w:autoSpaceDE w:val="0"/>
        <w:autoSpaceDN w:val="0"/>
        <w:adjustRightInd w:val="0"/>
        <w:spacing w:after="0" w:line="240" w:lineRule="auto"/>
        <w:rPr>
          <w:rFonts w:ascii="Courier New" w:hAnsi="Courier New" w:cs="Courier New"/>
        </w:rPr>
      </w:pPr>
    </w:p>
    <w:p w14:paraId="6B5ABDE4"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In this mini-lecture we discovered why long-term energy models consider timeslices and representative days. Through this approach we are able to maintain high accuracy whilst also reducing computation time. </w:t>
      </w:r>
    </w:p>
    <w:p w14:paraId="1333D54F" w14:textId="77777777" w:rsidR="001050C1" w:rsidRDefault="001050C1" w:rsidP="001050C1">
      <w:pPr>
        <w:autoSpaceDE w:val="0"/>
        <w:autoSpaceDN w:val="0"/>
        <w:adjustRightInd w:val="0"/>
        <w:spacing w:after="0" w:line="240" w:lineRule="auto"/>
        <w:rPr>
          <w:rFonts w:ascii="Courier New" w:hAnsi="Courier New" w:cs="Courier New"/>
        </w:rPr>
      </w:pPr>
    </w:p>
    <w:p w14:paraId="76288EAD" w14:textId="454358C3" w:rsidR="000C2E72" w:rsidRDefault="000C2E72"/>
    <w:p w14:paraId="43B1171E" w14:textId="7BD0B169" w:rsidR="00354932" w:rsidRDefault="00354932"/>
    <w:p w14:paraId="3D87FCBB"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w:t>
      </w:r>
    </w:p>
    <w:p w14:paraId="24F76A6D" w14:textId="77777777" w:rsidR="00354932" w:rsidRPr="00354932" w:rsidRDefault="00354932" w:rsidP="00354932">
      <w:pPr>
        <w:autoSpaceDE w:val="0"/>
        <w:autoSpaceDN w:val="0"/>
        <w:adjustRightInd w:val="0"/>
        <w:spacing w:after="0" w:line="240" w:lineRule="auto"/>
        <w:rPr>
          <w:rFonts w:ascii="Courier New" w:hAnsi="Courier New" w:cs="Courier New"/>
          <w:b/>
          <w:bCs/>
          <w:sz w:val="40"/>
          <w:szCs w:val="40"/>
        </w:rPr>
      </w:pPr>
      <w:r w:rsidRPr="00354932">
        <w:rPr>
          <w:rFonts w:ascii="Courier New" w:hAnsi="Courier New" w:cs="Courier New"/>
          <w:b/>
          <w:bCs/>
          <w:sz w:val="40"/>
          <w:szCs w:val="40"/>
        </w:rPr>
        <w:t>title: Mini-Lecture 4.2 - Technologies by timeslice</w:t>
      </w:r>
    </w:p>
    <w:p w14:paraId="42BA9EEE"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0C6FE74E"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Energy technologies</w:t>
      </w:r>
    </w:p>
    <w:p w14:paraId="3C0962D1"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Energy modelling</w:t>
      </w:r>
    </w:p>
    <w:p w14:paraId="4F20D0B4"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Timeslices</w:t>
      </w:r>
    </w:p>
    <w:p w14:paraId="38F36EFF"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DF5EBCC"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E63F609"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w:t>
      </w:r>
    </w:p>
    <w:p w14:paraId="2BE273BD" w14:textId="77777777" w:rsidR="00354932" w:rsidRDefault="00354932" w:rsidP="00354932">
      <w:pPr>
        <w:autoSpaceDE w:val="0"/>
        <w:autoSpaceDN w:val="0"/>
        <w:adjustRightInd w:val="0"/>
        <w:spacing w:after="0" w:line="240" w:lineRule="auto"/>
        <w:rPr>
          <w:rFonts w:ascii="Courier New" w:hAnsi="Courier New" w:cs="Courier New"/>
        </w:rPr>
      </w:pPr>
    </w:p>
    <w:p w14:paraId="297EE38B"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In this mini-lecture we describe how different technologies can have different characteristics by timeslices.</w:t>
      </w:r>
    </w:p>
    <w:p w14:paraId="03EC02B9" w14:textId="77777777" w:rsidR="00354932" w:rsidRDefault="00354932" w:rsidP="00354932">
      <w:pPr>
        <w:autoSpaceDE w:val="0"/>
        <w:autoSpaceDN w:val="0"/>
        <w:adjustRightInd w:val="0"/>
        <w:spacing w:after="0" w:line="240" w:lineRule="auto"/>
        <w:rPr>
          <w:rFonts w:ascii="Courier New" w:hAnsi="Courier New" w:cs="Courier New"/>
        </w:rPr>
      </w:pPr>
    </w:p>
    <w:p w14:paraId="103121AA"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47E541E9" w14:textId="77777777" w:rsidR="00354932" w:rsidRDefault="00354932" w:rsidP="00354932">
      <w:pPr>
        <w:autoSpaceDE w:val="0"/>
        <w:autoSpaceDN w:val="0"/>
        <w:adjustRightInd w:val="0"/>
        <w:spacing w:after="0" w:line="240" w:lineRule="auto"/>
        <w:rPr>
          <w:rFonts w:ascii="Courier New" w:hAnsi="Courier New" w:cs="Courier New"/>
        </w:rPr>
      </w:pPr>
    </w:p>
    <w:p w14:paraId="411E689A"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Understand the different characteristics of technologies by timeslice</w:t>
      </w:r>
    </w:p>
    <w:p w14:paraId="469FB76F"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Understand how to characterise technologies by timeslice</w:t>
      </w:r>
    </w:p>
    <w:p w14:paraId="784CEED8" w14:textId="77777777" w:rsidR="00354932" w:rsidRDefault="00354932" w:rsidP="00354932">
      <w:pPr>
        <w:autoSpaceDE w:val="0"/>
        <w:autoSpaceDN w:val="0"/>
        <w:adjustRightInd w:val="0"/>
        <w:spacing w:after="0" w:line="240" w:lineRule="auto"/>
        <w:rPr>
          <w:rFonts w:ascii="Courier New" w:hAnsi="Courier New" w:cs="Courier New"/>
        </w:rPr>
      </w:pPr>
    </w:p>
    <w:p w14:paraId="3A73C649"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068AB511" w14:textId="77777777" w:rsidR="00354932" w:rsidRDefault="00354932" w:rsidP="00354932">
      <w:pPr>
        <w:autoSpaceDE w:val="0"/>
        <w:autoSpaceDN w:val="0"/>
        <w:adjustRightInd w:val="0"/>
        <w:spacing w:after="0" w:line="240" w:lineRule="auto"/>
        <w:rPr>
          <w:rFonts w:ascii="Courier New" w:hAnsi="Courier New" w:cs="Courier New"/>
        </w:rPr>
      </w:pPr>
    </w:p>
    <w:p w14:paraId="1250F8CA"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In the previous lecture we discovered the importance of timeslices. In this mini-lecture we will learn about how different technologies have different characteristics when it comes to timeslices, and how this can be modelled within MUSE. </w:t>
      </w:r>
    </w:p>
    <w:p w14:paraId="476505EB" w14:textId="77777777" w:rsidR="00354932" w:rsidRDefault="00354932" w:rsidP="00354932">
      <w:pPr>
        <w:autoSpaceDE w:val="0"/>
        <w:autoSpaceDN w:val="0"/>
        <w:adjustRightInd w:val="0"/>
        <w:spacing w:after="0" w:line="240" w:lineRule="auto"/>
        <w:rPr>
          <w:rFonts w:ascii="Courier New" w:hAnsi="Courier New" w:cs="Courier New"/>
        </w:rPr>
      </w:pPr>
    </w:p>
    <w:p w14:paraId="09A0EC7B" w14:textId="77777777" w:rsidR="00354932" w:rsidRDefault="00354932" w:rsidP="00354932">
      <w:pPr>
        <w:autoSpaceDE w:val="0"/>
        <w:autoSpaceDN w:val="0"/>
        <w:adjustRightInd w:val="0"/>
        <w:spacing w:after="0" w:line="240" w:lineRule="auto"/>
        <w:rPr>
          <w:rFonts w:ascii="Courier New" w:hAnsi="Courier New" w:cs="Courier New"/>
        </w:rPr>
      </w:pPr>
    </w:p>
    <w:p w14:paraId="7D9CD191"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Technologies by timeslices</w:t>
      </w:r>
    </w:p>
    <w:p w14:paraId="0420B24C" w14:textId="77777777" w:rsidR="00354932" w:rsidRDefault="00354932" w:rsidP="00354932">
      <w:pPr>
        <w:autoSpaceDE w:val="0"/>
        <w:autoSpaceDN w:val="0"/>
        <w:adjustRightInd w:val="0"/>
        <w:spacing w:after="0" w:line="240" w:lineRule="auto"/>
        <w:rPr>
          <w:rFonts w:ascii="Courier New" w:hAnsi="Courier New" w:cs="Courier New"/>
        </w:rPr>
      </w:pPr>
    </w:p>
    <w:p w14:paraId="7564C295" w14:textId="5E351C87" w:rsidR="00354932" w:rsidRDefault="00354932" w:rsidP="00354932">
      <w:pPr>
        <w:autoSpaceDE w:val="0"/>
        <w:autoSpaceDN w:val="0"/>
        <w:adjustRightInd w:val="0"/>
        <w:spacing w:after="0" w:line="240" w:lineRule="auto"/>
        <w:rPr>
          <w:rFonts w:ascii="Courier New" w:hAnsi="Courier New" w:cs="Courier New"/>
        </w:rPr>
      </w:pPr>
      <w:commentRangeStart w:id="11"/>
      <w:r>
        <w:rPr>
          <w:rFonts w:ascii="Courier New" w:hAnsi="Courier New" w:cs="Courier New"/>
        </w:rPr>
        <w:t>Different technologies</w:t>
      </w:r>
      <w:commentRangeEnd w:id="11"/>
      <w:r w:rsidR="006F137D">
        <w:rPr>
          <w:rStyle w:val="CommentReference"/>
        </w:rPr>
        <w:commentReference w:id="11"/>
      </w:r>
      <w:r>
        <w:rPr>
          <w:rFonts w:ascii="Courier New" w:hAnsi="Courier New" w:cs="Courier New"/>
        </w:rPr>
        <w:t xml:space="preserve"> have different characteristics when it comes to timeslices. For instance, solar photovoltaics do not produce any energy when it is dark (for instance, at night) and produce less in the winter. Wind, on the other hand, has a completely different profile and is largely dependent on geography. Therefore, it would make sense to provide a maximum output of the technologies at different times. For instance, </w:t>
      </w:r>
      <w:ins w:id="12" w:author="Simon Patterson" w:date="2022-03-04T13:32:00Z">
        <w:r w:rsidR="008B5D92">
          <w:rPr>
            <w:rFonts w:ascii="Courier New" w:hAnsi="Courier New" w:cs="Courier New"/>
          </w:rPr>
          <w:t xml:space="preserve">it would be useful </w:t>
        </w:r>
        <w:r w:rsidR="00BF5449">
          <w:rPr>
            <w:rFonts w:ascii="Courier New" w:hAnsi="Courier New" w:cs="Courier New"/>
          </w:rPr>
          <w:t>if the model</w:t>
        </w:r>
        <w:r w:rsidR="008B5D92">
          <w:rPr>
            <w:rFonts w:ascii="Courier New" w:hAnsi="Courier New" w:cs="Courier New"/>
          </w:rPr>
          <w:t xml:space="preserve"> </w:t>
        </w:r>
      </w:ins>
      <w:r>
        <w:rPr>
          <w:rFonts w:ascii="Courier New" w:hAnsi="Courier New" w:cs="Courier New"/>
        </w:rPr>
        <w:t>limit</w:t>
      </w:r>
      <w:ins w:id="13" w:author="Simon Patterson" w:date="2022-03-04T13:32:00Z">
        <w:r w:rsidR="00BF5449">
          <w:rPr>
            <w:rFonts w:ascii="Courier New" w:hAnsi="Courier New" w:cs="Courier New"/>
          </w:rPr>
          <w:t>ed</w:t>
        </w:r>
      </w:ins>
      <w:del w:id="14" w:author="Simon Patterson" w:date="2022-03-04T13:32:00Z">
        <w:r w:rsidDel="008B5D92">
          <w:rPr>
            <w:rFonts w:ascii="Courier New" w:hAnsi="Courier New" w:cs="Courier New"/>
          </w:rPr>
          <w:delText>ing</w:delText>
        </w:r>
      </w:del>
      <w:r>
        <w:rPr>
          <w:rFonts w:ascii="Courier New" w:hAnsi="Courier New" w:cs="Courier New"/>
        </w:rPr>
        <w:t xml:space="preserve"> solar output at night time in the form of a </w:t>
      </w:r>
      <w:commentRangeStart w:id="15"/>
      <w:r>
        <w:rPr>
          <w:rFonts w:ascii="Courier New" w:hAnsi="Courier New" w:cs="Courier New"/>
        </w:rPr>
        <w:t>maximum utilization factor</w:t>
      </w:r>
      <w:commentRangeEnd w:id="15"/>
      <w:r w:rsidR="00EB1275">
        <w:rPr>
          <w:rStyle w:val="CommentReference"/>
        </w:rPr>
        <w:commentReference w:id="15"/>
      </w:r>
      <w:r>
        <w:rPr>
          <w:rFonts w:ascii="Courier New" w:hAnsi="Courier New" w:cs="Courier New"/>
        </w:rPr>
        <w:t xml:space="preserve">. </w:t>
      </w:r>
    </w:p>
    <w:p w14:paraId="3589B814" w14:textId="77777777" w:rsidR="00354932" w:rsidRDefault="00354932" w:rsidP="00354932">
      <w:pPr>
        <w:autoSpaceDE w:val="0"/>
        <w:autoSpaceDN w:val="0"/>
        <w:adjustRightInd w:val="0"/>
        <w:spacing w:after="0" w:line="240" w:lineRule="auto"/>
        <w:rPr>
          <w:rFonts w:ascii="Courier New" w:hAnsi="Courier New" w:cs="Courier New"/>
        </w:rPr>
      </w:pPr>
    </w:p>
    <w:p w14:paraId="7F67AB1B" w14:textId="2F98B9EF"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However, it can be very difficult to turn off some technologies, such as a nuclear power plant. Nuclear power plants are expensive to turn on and can be unsafe if constantly varying their power. Also, their marginal cost, or </w:t>
      </w:r>
      <w:ins w:id="16" w:author="Simon Patterson" w:date="2022-03-04T13:33:00Z">
        <w:r w:rsidR="00BF5449">
          <w:rPr>
            <w:rFonts w:ascii="Courier New" w:hAnsi="Courier New" w:cs="Courier New"/>
          </w:rPr>
          <w:t xml:space="preserve">the </w:t>
        </w:r>
      </w:ins>
      <w:r>
        <w:rPr>
          <w:rFonts w:ascii="Courier New" w:hAnsi="Courier New" w:cs="Courier New"/>
        </w:rPr>
        <w:t xml:space="preserve">cost to produce 1MWh of electricity excluding capital costs, is usually much lower than other power plants such as gas or coal plants. It, therefore, makes sense that we place a </w:t>
      </w:r>
      <w:commentRangeStart w:id="17"/>
      <w:r>
        <w:rPr>
          <w:rFonts w:ascii="Courier New" w:hAnsi="Courier New" w:cs="Courier New"/>
        </w:rPr>
        <w:t>minimum service factor</w:t>
      </w:r>
      <w:commentRangeEnd w:id="17"/>
      <w:r w:rsidR="00BF5449">
        <w:rPr>
          <w:rStyle w:val="CommentReference"/>
        </w:rPr>
        <w:commentReference w:id="17"/>
      </w:r>
      <w:r>
        <w:rPr>
          <w:rFonts w:ascii="Courier New" w:hAnsi="Courier New" w:cs="Courier New"/>
        </w:rPr>
        <w:t xml:space="preserve"> on nuclear, to ensure their output does not fall below a certain level.</w:t>
      </w:r>
    </w:p>
    <w:p w14:paraId="471C34D4" w14:textId="77777777" w:rsidR="00354932" w:rsidRDefault="00354932" w:rsidP="00354932">
      <w:pPr>
        <w:autoSpaceDE w:val="0"/>
        <w:autoSpaceDN w:val="0"/>
        <w:adjustRightInd w:val="0"/>
        <w:spacing w:after="0" w:line="240" w:lineRule="auto"/>
        <w:rPr>
          <w:rFonts w:ascii="Courier New" w:hAnsi="Courier New" w:cs="Courier New"/>
        </w:rPr>
      </w:pPr>
    </w:p>
    <w:p w14:paraId="202372F9" w14:textId="7693210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Other technologies, however, such as gas power plants, can be turned on and off readily</w:t>
      </w:r>
      <w:ins w:id="18" w:author="Simon Patterson" w:date="2022-03-04T13:34:00Z">
        <w:r w:rsidR="00BF5449">
          <w:rPr>
            <w:rFonts w:ascii="Courier New" w:hAnsi="Courier New" w:cs="Courier New"/>
          </w:rPr>
          <w:t>;</w:t>
        </w:r>
      </w:ins>
      <w:del w:id="19" w:author="Simon Patterson" w:date="2022-03-04T13:34:00Z">
        <w:r w:rsidDel="00BF5449">
          <w:rPr>
            <w:rFonts w:ascii="Courier New" w:hAnsi="Courier New" w:cs="Courier New"/>
          </w:rPr>
          <w:delText>,</w:delText>
        </w:r>
      </w:del>
      <w:r>
        <w:rPr>
          <w:rFonts w:ascii="Courier New" w:hAnsi="Courier New" w:cs="Courier New"/>
        </w:rPr>
        <w:t xml:space="preserve"> therefore we can simply leave an average utilization factor for all the timeslices. </w:t>
      </w:r>
    </w:p>
    <w:p w14:paraId="0AFE78A7" w14:textId="77777777" w:rsidR="00354932" w:rsidRDefault="00354932" w:rsidP="00354932">
      <w:pPr>
        <w:autoSpaceDE w:val="0"/>
        <w:autoSpaceDN w:val="0"/>
        <w:adjustRightInd w:val="0"/>
        <w:spacing w:after="0" w:line="240" w:lineRule="auto"/>
        <w:rPr>
          <w:rFonts w:ascii="Courier New" w:hAnsi="Courier New" w:cs="Courier New"/>
        </w:rPr>
      </w:pPr>
    </w:p>
    <w:p w14:paraId="5F674900"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All of these features exist in MUSE, and during this lecture's hands-on, we will show you how to do this within MUSE.</w:t>
      </w:r>
    </w:p>
    <w:p w14:paraId="186876E5" w14:textId="77777777" w:rsidR="00354932" w:rsidRDefault="00354932" w:rsidP="00354932">
      <w:pPr>
        <w:autoSpaceDE w:val="0"/>
        <w:autoSpaceDN w:val="0"/>
        <w:adjustRightInd w:val="0"/>
        <w:spacing w:after="0" w:line="240" w:lineRule="auto"/>
        <w:rPr>
          <w:rFonts w:ascii="Courier New" w:hAnsi="Courier New" w:cs="Courier New"/>
        </w:rPr>
      </w:pPr>
    </w:p>
    <w:p w14:paraId="7AA5E643"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497F8596" w14:textId="77777777" w:rsidR="00354932" w:rsidRDefault="00354932" w:rsidP="00354932">
      <w:pPr>
        <w:autoSpaceDE w:val="0"/>
        <w:autoSpaceDN w:val="0"/>
        <w:adjustRightInd w:val="0"/>
        <w:spacing w:after="0" w:line="240" w:lineRule="auto"/>
        <w:rPr>
          <w:rFonts w:ascii="Courier New" w:hAnsi="Courier New" w:cs="Courier New"/>
        </w:rPr>
      </w:pPr>
    </w:p>
    <w:p w14:paraId="3C349F0A"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In this mini-lecture we have explored the importance of characterising technologies not just by their economic data, but also by their physical characteristics. We discovered that different technologies have different outputs at different times, such as solar and wind. We also found out that nuclear power, for instance, must output a certain level to remain within a safety range.</w:t>
      </w:r>
    </w:p>
    <w:p w14:paraId="10330F58" w14:textId="76BB7C8D" w:rsidR="00354932" w:rsidRDefault="00354932"/>
    <w:p w14:paraId="11A63093" w14:textId="2FA23AEA" w:rsidR="0062162D" w:rsidRDefault="0062162D"/>
    <w:p w14:paraId="7DBAEFBB" w14:textId="078BD924" w:rsidR="0062162D" w:rsidRDefault="0062162D"/>
    <w:p w14:paraId="1B15E577" w14:textId="3210C03A" w:rsidR="0062162D" w:rsidRDefault="0062162D"/>
    <w:p w14:paraId="297997A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w:t>
      </w:r>
    </w:p>
    <w:p w14:paraId="38BB2A86" w14:textId="77777777" w:rsidR="0062162D" w:rsidRPr="0062162D" w:rsidRDefault="0062162D" w:rsidP="0062162D">
      <w:pPr>
        <w:autoSpaceDE w:val="0"/>
        <w:autoSpaceDN w:val="0"/>
        <w:adjustRightInd w:val="0"/>
        <w:spacing w:after="0" w:line="240" w:lineRule="auto"/>
        <w:rPr>
          <w:rFonts w:ascii="Courier New" w:hAnsi="Courier New" w:cs="Courier New"/>
          <w:b/>
          <w:bCs/>
          <w:sz w:val="40"/>
          <w:szCs w:val="40"/>
        </w:rPr>
      </w:pPr>
      <w:r w:rsidRPr="0062162D">
        <w:rPr>
          <w:rFonts w:ascii="Courier New" w:hAnsi="Courier New" w:cs="Courier New"/>
          <w:b/>
          <w:bCs/>
          <w:sz w:val="40"/>
          <w:szCs w:val="40"/>
        </w:rPr>
        <w:t>title: Mini-Lecture 4.3 - Different energy demands by timeslice</w:t>
      </w:r>
    </w:p>
    <w:p w14:paraId="7F5B162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646D5D82"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Energy demands</w:t>
      </w:r>
    </w:p>
    <w:p w14:paraId="52A93CEF"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Timeslice</w:t>
      </w:r>
    </w:p>
    <w:p w14:paraId="41938E91"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lastRenderedPageBreak/>
        <w:t>- Energy modelling</w:t>
      </w:r>
    </w:p>
    <w:p w14:paraId="54D1202C"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75CC2D78"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4F94D9B"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w:t>
      </w:r>
    </w:p>
    <w:p w14:paraId="5B22F445" w14:textId="77777777" w:rsidR="0062162D" w:rsidRDefault="0062162D" w:rsidP="0062162D">
      <w:pPr>
        <w:autoSpaceDE w:val="0"/>
        <w:autoSpaceDN w:val="0"/>
        <w:adjustRightInd w:val="0"/>
        <w:spacing w:after="0" w:line="240" w:lineRule="auto"/>
        <w:rPr>
          <w:rFonts w:ascii="Courier New" w:hAnsi="Courier New" w:cs="Courier New"/>
        </w:rPr>
      </w:pPr>
    </w:p>
    <w:p w14:paraId="6701E769" w14:textId="7CFCA963"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This mini-lecture will continue exploring the importance of timeslices in energy modelling</w:t>
      </w:r>
      <w:ins w:id="20" w:author="Simon Patterson" w:date="2022-03-04T13:45:00Z">
        <w:r w:rsidR="00713934">
          <w:rPr>
            <w:rFonts w:ascii="Courier New" w:hAnsi="Courier New" w:cs="Courier New"/>
          </w:rPr>
          <w:t>;</w:t>
        </w:r>
      </w:ins>
      <w:del w:id="21" w:author="Simon Patterson" w:date="2022-03-04T13:45:00Z">
        <w:r w:rsidDel="00713934">
          <w:rPr>
            <w:rFonts w:ascii="Courier New" w:hAnsi="Courier New" w:cs="Courier New"/>
          </w:rPr>
          <w:delText>,</w:delText>
        </w:r>
      </w:del>
      <w:r>
        <w:rPr>
          <w:rFonts w:ascii="Courier New" w:hAnsi="Courier New" w:cs="Courier New"/>
        </w:rPr>
        <w:t xml:space="preserve"> however</w:t>
      </w:r>
      <w:ins w:id="22" w:author="Simon Patterson" w:date="2022-03-04T13:45:00Z">
        <w:r w:rsidR="00713934">
          <w:rPr>
            <w:rFonts w:ascii="Courier New" w:hAnsi="Courier New" w:cs="Courier New"/>
          </w:rPr>
          <w:t>,</w:t>
        </w:r>
      </w:ins>
      <w:r>
        <w:rPr>
          <w:rFonts w:ascii="Courier New" w:hAnsi="Courier New" w:cs="Courier New"/>
        </w:rPr>
        <w:t xml:space="preserve"> it will have a particular focus on energy demands, and how these can change by timeslice and over the years.</w:t>
      </w:r>
    </w:p>
    <w:p w14:paraId="4F179A02" w14:textId="77777777" w:rsidR="0062162D" w:rsidRDefault="0062162D" w:rsidP="0062162D">
      <w:pPr>
        <w:autoSpaceDE w:val="0"/>
        <w:autoSpaceDN w:val="0"/>
        <w:adjustRightInd w:val="0"/>
        <w:spacing w:after="0" w:line="240" w:lineRule="auto"/>
        <w:rPr>
          <w:rFonts w:ascii="Courier New" w:hAnsi="Courier New" w:cs="Courier New"/>
        </w:rPr>
      </w:pPr>
    </w:p>
    <w:p w14:paraId="577C2A06"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In the previous lecture we explored energy demands and timeslices. In this lecture we will have a brief recap of this, and explore how energy demand can be represented within MUSE.</w:t>
      </w:r>
    </w:p>
    <w:p w14:paraId="51650637" w14:textId="77777777" w:rsidR="0062162D" w:rsidRDefault="0062162D" w:rsidP="0062162D">
      <w:pPr>
        <w:autoSpaceDE w:val="0"/>
        <w:autoSpaceDN w:val="0"/>
        <w:adjustRightInd w:val="0"/>
        <w:spacing w:after="0" w:line="240" w:lineRule="auto"/>
        <w:rPr>
          <w:rFonts w:ascii="Courier New" w:hAnsi="Courier New" w:cs="Courier New"/>
        </w:rPr>
      </w:pPr>
    </w:p>
    <w:p w14:paraId="2BAC443F"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0AC2FDAE" w14:textId="77777777" w:rsidR="0062162D" w:rsidRDefault="0062162D" w:rsidP="0062162D">
      <w:pPr>
        <w:autoSpaceDE w:val="0"/>
        <w:autoSpaceDN w:val="0"/>
        <w:adjustRightInd w:val="0"/>
        <w:spacing w:after="0" w:line="240" w:lineRule="auto"/>
        <w:rPr>
          <w:rFonts w:ascii="Courier New" w:hAnsi="Courier New" w:cs="Courier New"/>
        </w:rPr>
      </w:pPr>
    </w:p>
    <w:p w14:paraId="758AB90D"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Understand how energy demand can change by timeslice</w:t>
      </w:r>
    </w:p>
    <w:p w14:paraId="65EA1471"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Learn how energy demand is represented in MUSE</w:t>
      </w:r>
    </w:p>
    <w:p w14:paraId="601F2278" w14:textId="77777777" w:rsidR="0062162D" w:rsidRDefault="0062162D" w:rsidP="0062162D">
      <w:pPr>
        <w:autoSpaceDE w:val="0"/>
        <w:autoSpaceDN w:val="0"/>
        <w:adjustRightInd w:val="0"/>
        <w:spacing w:after="0" w:line="240" w:lineRule="auto"/>
        <w:rPr>
          <w:rFonts w:ascii="Courier New" w:hAnsi="Courier New" w:cs="Courier New"/>
        </w:rPr>
      </w:pPr>
    </w:p>
    <w:p w14:paraId="257A3342"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Energy demand</w:t>
      </w:r>
    </w:p>
    <w:p w14:paraId="5C0D2066" w14:textId="77777777" w:rsidR="0062162D" w:rsidRDefault="0062162D" w:rsidP="0062162D">
      <w:pPr>
        <w:autoSpaceDE w:val="0"/>
        <w:autoSpaceDN w:val="0"/>
        <w:adjustRightInd w:val="0"/>
        <w:spacing w:after="0" w:line="240" w:lineRule="auto"/>
        <w:rPr>
          <w:rFonts w:ascii="Courier New" w:hAnsi="Courier New" w:cs="Courier New"/>
        </w:rPr>
      </w:pPr>
    </w:p>
    <w:p w14:paraId="7EA0D672" w14:textId="780CC9C6"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Energy demand can come in various forms. For instance, the demand we model can be for heating or cooling in the residential sector. It is the case that these demands have different characteristics. For instance</w:t>
      </w:r>
      <w:ins w:id="23" w:author="Simon Patterson" w:date="2022-03-04T13:51:00Z">
        <w:r w:rsidR="00B7237E">
          <w:rPr>
            <w:rFonts w:ascii="Courier New" w:hAnsi="Courier New" w:cs="Courier New"/>
          </w:rPr>
          <w:t>,</w:t>
        </w:r>
      </w:ins>
      <w:r>
        <w:rPr>
          <w:rFonts w:ascii="Courier New" w:hAnsi="Courier New" w:cs="Courier New"/>
        </w:rPr>
        <w:t xml:space="preserve"> they may have different magnitudes</w:t>
      </w:r>
      <w:del w:id="24" w:author="Simon Patterson" w:date="2022-03-04T13:47:00Z">
        <w:r w:rsidDel="00DE4BDF">
          <w:rPr>
            <w:rFonts w:ascii="Courier New" w:hAnsi="Courier New" w:cs="Courier New"/>
          </w:rPr>
          <w:delText xml:space="preserve">, </w:delText>
        </w:r>
      </w:del>
      <w:ins w:id="25" w:author="Simon Patterson" w:date="2022-03-04T13:47:00Z">
        <w:r w:rsidR="00DE4BDF">
          <w:rPr>
            <w:rFonts w:ascii="Courier New" w:hAnsi="Courier New" w:cs="Courier New"/>
          </w:rPr>
          <w:t xml:space="preserve"> and</w:t>
        </w:r>
        <w:r w:rsidR="00DE4BDF">
          <w:rPr>
            <w:rFonts w:ascii="Courier New" w:hAnsi="Courier New" w:cs="Courier New"/>
          </w:rPr>
          <w:t xml:space="preserve"> </w:t>
        </w:r>
      </w:ins>
      <w:r>
        <w:rPr>
          <w:rFonts w:ascii="Courier New" w:hAnsi="Courier New" w:cs="Courier New"/>
        </w:rPr>
        <w:t xml:space="preserve">different technologies which serve these demands as well as different </w:t>
      </w:r>
      <w:commentRangeStart w:id="26"/>
      <w:r>
        <w:rPr>
          <w:rFonts w:ascii="Courier New" w:hAnsi="Courier New" w:cs="Courier New"/>
        </w:rPr>
        <w:t>time varying capabilities</w:t>
      </w:r>
      <w:commentRangeEnd w:id="26"/>
      <w:r w:rsidR="00B75EF6">
        <w:rPr>
          <w:rStyle w:val="CommentReference"/>
        </w:rPr>
        <w:commentReference w:id="26"/>
      </w:r>
      <w:r>
        <w:rPr>
          <w:rFonts w:ascii="Courier New" w:hAnsi="Courier New" w:cs="Courier New"/>
        </w:rPr>
        <w:t>.</w:t>
      </w:r>
    </w:p>
    <w:p w14:paraId="7B4FDB1B" w14:textId="77777777" w:rsidR="0062162D" w:rsidRDefault="0062162D" w:rsidP="0062162D">
      <w:pPr>
        <w:autoSpaceDE w:val="0"/>
        <w:autoSpaceDN w:val="0"/>
        <w:adjustRightInd w:val="0"/>
        <w:spacing w:after="0" w:line="240" w:lineRule="auto"/>
        <w:rPr>
          <w:rFonts w:ascii="Courier New" w:hAnsi="Courier New" w:cs="Courier New"/>
        </w:rPr>
      </w:pPr>
    </w:p>
    <w:p w14:paraId="41959936"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Within MUSE, similarly to the supply sectors, we can model this time varying capability with timeslices. For instance, if we have 4 representative days which refer to the different seasons, we can model the high heating demand in winter and cooling demand in summer. On top of this we can vary these demands by time of day.</w:t>
      </w:r>
    </w:p>
    <w:p w14:paraId="232396F1" w14:textId="77777777" w:rsidR="0062162D" w:rsidRDefault="0062162D" w:rsidP="0062162D">
      <w:pPr>
        <w:autoSpaceDE w:val="0"/>
        <w:autoSpaceDN w:val="0"/>
        <w:adjustRightInd w:val="0"/>
        <w:spacing w:after="0" w:line="240" w:lineRule="auto"/>
        <w:rPr>
          <w:rFonts w:ascii="Courier New" w:hAnsi="Courier New" w:cs="Courier New"/>
        </w:rPr>
      </w:pPr>
    </w:p>
    <w:p w14:paraId="27626BBA" w14:textId="39BC331F"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To do this, we must edit the demand in the `preset/Residential2050Consumption.csv` sector. An example of which is shown in Figure</w:t>
      </w:r>
      <w:ins w:id="27" w:author="Simon Patterson" w:date="2022-03-04T13:55:00Z">
        <w:r w:rsidR="006D1EFA">
          <w:rPr>
            <w:rFonts w:ascii="Courier New" w:hAnsi="Courier New" w:cs="Courier New"/>
          </w:rPr>
          <w:t xml:space="preserve"> 4.3.1.</w:t>
        </w:r>
      </w:ins>
    </w:p>
    <w:p w14:paraId="05CB7FB0" w14:textId="77777777" w:rsidR="0062162D" w:rsidRDefault="0062162D" w:rsidP="0062162D">
      <w:pPr>
        <w:autoSpaceDE w:val="0"/>
        <w:autoSpaceDN w:val="0"/>
        <w:adjustRightInd w:val="0"/>
        <w:spacing w:after="0" w:line="240" w:lineRule="auto"/>
        <w:rPr>
          <w:rFonts w:ascii="Courier New" w:hAnsi="Courier New" w:cs="Courier New"/>
        </w:rPr>
      </w:pPr>
    </w:p>
    <w:p w14:paraId="6AEE307E"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![](assets/Figure_4.1.1.png){width=100%}</w:t>
      </w:r>
    </w:p>
    <w:p w14:paraId="4EC73C65" w14:textId="77777777" w:rsidR="0062162D" w:rsidRDefault="0062162D" w:rsidP="0062162D">
      <w:pPr>
        <w:autoSpaceDE w:val="0"/>
        <w:autoSpaceDN w:val="0"/>
        <w:adjustRightInd w:val="0"/>
        <w:spacing w:after="0" w:line="240" w:lineRule="auto"/>
        <w:rPr>
          <w:rFonts w:ascii="Courier New" w:hAnsi="Courier New" w:cs="Courier New"/>
        </w:rPr>
      </w:pPr>
    </w:p>
    <w:p w14:paraId="4C64DAD0" w14:textId="493C5139"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**Figure 4.</w:t>
      </w:r>
      <w:del w:id="28" w:author="Simon Patterson" w:date="2022-03-04T13:55:00Z">
        <w:r w:rsidDel="006D1EFA">
          <w:rPr>
            <w:rFonts w:ascii="Courier New" w:hAnsi="Courier New" w:cs="Courier New"/>
          </w:rPr>
          <w:delText>1</w:delText>
        </w:r>
      </w:del>
      <w:ins w:id="29" w:author="Simon Patterson" w:date="2022-03-04T13:55:00Z">
        <w:r w:rsidR="006D1EFA">
          <w:rPr>
            <w:rFonts w:ascii="Courier New" w:hAnsi="Courier New" w:cs="Courier New"/>
          </w:rPr>
          <w:t>3</w:t>
        </w:r>
      </w:ins>
      <w:r>
        <w:rPr>
          <w:rFonts w:ascii="Courier New" w:hAnsi="Courier New" w:cs="Courier New"/>
        </w:rPr>
        <w:t>.1:** Example input for the preset sector.</w:t>
      </w:r>
    </w:p>
    <w:p w14:paraId="542B3B86" w14:textId="77777777" w:rsidR="0062162D" w:rsidRDefault="0062162D" w:rsidP="0062162D">
      <w:pPr>
        <w:autoSpaceDE w:val="0"/>
        <w:autoSpaceDN w:val="0"/>
        <w:adjustRightInd w:val="0"/>
        <w:spacing w:after="0" w:line="240" w:lineRule="auto"/>
        <w:rPr>
          <w:rFonts w:ascii="Courier New" w:hAnsi="Courier New" w:cs="Courier New"/>
        </w:rPr>
      </w:pPr>
    </w:p>
    <w:p w14:paraId="199754FB" w14:textId="016ABB89"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In this small example we see that there is only a demand for `heat` in the </w:t>
      </w:r>
      <w:commentRangeStart w:id="30"/>
      <w:r>
        <w:rPr>
          <w:rFonts w:ascii="Courier New" w:hAnsi="Courier New" w:cs="Courier New"/>
        </w:rPr>
        <w:t xml:space="preserve">residential sector. </w:t>
      </w:r>
      <w:commentRangeEnd w:id="30"/>
      <w:r w:rsidR="00D2252D">
        <w:rPr>
          <w:rStyle w:val="CommentReference"/>
        </w:rPr>
        <w:commentReference w:id="30"/>
      </w:r>
      <w:r>
        <w:rPr>
          <w:rFonts w:ascii="Courier New" w:hAnsi="Courier New" w:cs="Courier New"/>
        </w:rPr>
        <w:t>However, this demand changes per timeslice</w:t>
      </w:r>
      <w:ins w:id="31" w:author="Simon Patterson" w:date="2022-03-04T14:11:00Z">
        <w:r w:rsidR="002A5635">
          <w:rPr>
            <w:rFonts w:ascii="Courier New" w:hAnsi="Courier New" w:cs="Courier New"/>
          </w:rPr>
          <w:t xml:space="preserve"> (</w:t>
        </w:r>
        <w:r w:rsidR="009F64B7">
          <w:rPr>
            <w:rFonts w:ascii="Courier New" w:hAnsi="Courier New" w:cs="Courier New"/>
          </w:rPr>
          <w:t>which are listed in the leftmost column)</w:t>
        </w:r>
      </w:ins>
      <w:r>
        <w:rPr>
          <w:rFonts w:ascii="Courier New" w:hAnsi="Courier New" w:cs="Courier New"/>
        </w:rPr>
        <w:t xml:space="preserve">. For instance, there is low demand for heat in timeslice 0 and a high demand for heat in timeslice </w:t>
      </w:r>
      <w:del w:id="32" w:author="Simon Patterson" w:date="2022-03-04T14:11:00Z">
        <w:r w:rsidDel="009F64B7">
          <w:rPr>
            <w:rFonts w:ascii="Courier New" w:hAnsi="Courier New" w:cs="Courier New"/>
          </w:rPr>
          <w:delText>5</w:delText>
        </w:r>
      </w:del>
      <w:ins w:id="33" w:author="Simon Patterson" w:date="2022-03-04T14:11:00Z">
        <w:r w:rsidR="009F64B7">
          <w:rPr>
            <w:rFonts w:ascii="Courier New" w:hAnsi="Courier New" w:cs="Courier New"/>
          </w:rPr>
          <w:t>4</w:t>
        </w:r>
      </w:ins>
      <w:r>
        <w:rPr>
          <w:rFonts w:ascii="Courier New" w:hAnsi="Courier New" w:cs="Courier New"/>
        </w:rPr>
        <w:t xml:space="preserve">. These timeslices refer to a single representative day, and therefore timeslice </w:t>
      </w:r>
      <w:del w:id="34" w:author="Simon Patterson" w:date="2022-03-04T14:11:00Z">
        <w:r w:rsidDel="00B549F7">
          <w:rPr>
            <w:rFonts w:ascii="Courier New" w:hAnsi="Courier New" w:cs="Courier New"/>
          </w:rPr>
          <w:delText xml:space="preserve">5 </w:delText>
        </w:r>
      </w:del>
      <w:ins w:id="35" w:author="Simon Patterson" w:date="2022-03-04T14:11:00Z">
        <w:r w:rsidR="00B549F7">
          <w:rPr>
            <w:rFonts w:ascii="Courier New" w:hAnsi="Courier New" w:cs="Courier New"/>
          </w:rPr>
          <w:t>4</w:t>
        </w:r>
        <w:r w:rsidR="00B549F7">
          <w:rPr>
            <w:rFonts w:ascii="Courier New" w:hAnsi="Courier New" w:cs="Courier New"/>
          </w:rPr>
          <w:t xml:space="preserve"> </w:t>
        </w:r>
      </w:ins>
      <w:r>
        <w:rPr>
          <w:rFonts w:ascii="Courier New" w:hAnsi="Courier New" w:cs="Courier New"/>
        </w:rPr>
        <w:t>has the highest demand for heat as it is in the late-evening</w:t>
      </w:r>
      <w:ins w:id="36" w:author="Simon Patterson" w:date="2022-03-04T14:11:00Z">
        <w:r w:rsidR="00B549F7">
          <w:rPr>
            <w:rFonts w:ascii="Courier New" w:hAnsi="Courier New" w:cs="Courier New"/>
          </w:rPr>
          <w:t>,</w:t>
        </w:r>
      </w:ins>
      <w:del w:id="37" w:author="Simon Patterson" w:date="2022-03-04T14:11:00Z">
        <w:r w:rsidDel="00B549F7">
          <w:rPr>
            <w:rFonts w:ascii="Courier New" w:hAnsi="Courier New" w:cs="Courier New"/>
          </w:rPr>
          <w:delText>.</w:delText>
        </w:r>
      </w:del>
      <w:r>
        <w:rPr>
          <w:rFonts w:ascii="Courier New" w:hAnsi="Courier New" w:cs="Courier New"/>
        </w:rPr>
        <w:t xml:space="preserve"> </w:t>
      </w:r>
      <w:del w:id="38" w:author="Simon Patterson" w:date="2022-03-04T14:11:00Z">
        <w:r w:rsidDel="00B549F7">
          <w:rPr>
            <w:rFonts w:ascii="Courier New" w:hAnsi="Courier New" w:cs="Courier New"/>
          </w:rPr>
          <w:delText xml:space="preserve">When </w:delText>
        </w:r>
      </w:del>
      <w:ins w:id="39" w:author="Simon Patterson" w:date="2022-03-04T14:11:00Z">
        <w:r w:rsidR="00B549F7">
          <w:rPr>
            <w:rFonts w:ascii="Courier New" w:hAnsi="Courier New" w:cs="Courier New"/>
          </w:rPr>
          <w:t>w</w:t>
        </w:r>
        <w:r w:rsidR="00B549F7">
          <w:rPr>
            <w:rFonts w:ascii="Courier New" w:hAnsi="Courier New" w:cs="Courier New"/>
          </w:rPr>
          <w:t xml:space="preserve">hen </w:t>
        </w:r>
      </w:ins>
      <w:r>
        <w:rPr>
          <w:rFonts w:ascii="Courier New" w:hAnsi="Courier New" w:cs="Courier New"/>
        </w:rPr>
        <w:t xml:space="preserve">people </w:t>
      </w:r>
      <w:del w:id="40" w:author="Simon Patterson" w:date="2022-03-04T14:11:00Z">
        <w:r w:rsidDel="00B549F7">
          <w:rPr>
            <w:rFonts w:ascii="Courier New" w:hAnsi="Courier New" w:cs="Courier New"/>
          </w:rPr>
          <w:delText xml:space="preserve">come </w:delText>
        </w:r>
      </w:del>
      <w:ins w:id="41" w:author="Simon Patterson" w:date="2022-03-04T14:11:00Z">
        <w:r w:rsidR="00B549F7">
          <w:rPr>
            <w:rFonts w:ascii="Courier New" w:hAnsi="Courier New" w:cs="Courier New"/>
          </w:rPr>
          <w:t>generally come</w:t>
        </w:r>
        <w:r w:rsidR="00B549F7">
          <w:rPr>
            <w:rFonts w:ascii="Courier New" w:hAnsi="Courier New" w:cs="Courier New"/>
          </w:rPr>
          <w:t xml:space="preserve"> </w:t>
        </w:r>
      </w:ins>
      <w:r>
        <w:rPr>
          <w:rFonts w:ascii="Courier New" w:hAnsi="Courier New" w:cs="Courier New"/>
        </w:rPr>
        <w:t>home from work and turn on their radiators.</w:t>
      </w:r>
    </w:p>
    <w:p w14:paraId="5DA3D7BB" w14:textId="77777777" w:rsidR="0062162D" w:rsidRDefault="0062162D" w:rsidP="0062162D">
      <w:pPr>
        <w:autoSpaceDE w:val="0"/>
        <w:autoSpaceDN w:val="0"/>
        <w:adjustRightInd w:val="0"/>
        <w:spacing w:after="0" w:line="240" w:lineRule="auto"/>
        <w:rPr>
          <w:rFonts w:ascii="Courier New" w:hAnsi="Courier New" w:cs="Courier New"/>
        </w:rPr>
      </w:pPr>
    </w:p>
    <w:p w14:paraId="719803C3"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lastRenderedPageBreak/>
        <w:t>In your models you can use datasets to disaggregate the demand into different types, or you can aggregate demand to include all gas or electricity utilised in the residential sector. This is largely dependent on the data available and the complexity of the model you would like.</w:t>
      </w:r>
    </w:p>
    <w:p w14:paraId="6FD54014" w14:textId="77777777" w:rsidR="0062162D" w:rsidRDefault="0062162D" w:rsidP="0062162D">
      <w:pPr>
        <w:autoSpaceDE w:val="0"/>
        <w:autoSpaceDN w:val="0"/>
        <w:adjustRightInd w:val="0"/>
        <w:spacing w:after="0" w:line="240" w:lineRule="auto"/>
        <w:rPr>
          <w:rFonts w:ascii="Courier New" w:hAnsi="Courier New" w:cs="Courier New"/>
        </w:rPr>
      </w:pPr>
    </w:p>
    <w:p w14:paraId="6308435D"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4F0D299D" w14:textId="77777777" w:rsidR="0062162D" w:rsidRDefault="0062162D" w:rsidP="0062162D">
      <w:pPr>
        <w:autoSpaceDE w:val="0"/>
        <w:autoSpaceDN w:val="0"/>
        <w:adjustRightInd w:val="0"/>
        <w:spacing w:after="0" w:line="240" w:lineRule="auto"/>
        <w:rPr>
          <w:rFonts w:ascii="Courier New" w:hAnsi="Courier New" w:cs="Courier New"/>
        </w:rPr>
      </w:pPr>
    </w:p>
    <w:p w14:paraId="47025C47" w14:textId="0E7829AB"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In this mini-lecture</w:t>
      </w:r>
      <w:ins w:id="42" w:author="Simon Patterson" w:date="2022-03-04T14:12:00Z">
        <w:r w:rsidR="00102F74">
          <w:rPr>
            <w:rFonts w:ascii="Courier New" w:hAnsi="Courier New" w:cs="Courier New"/>
          </w:rPr>
          <w:t>,</w:t>
        </w:r>
      </w:ins>
      <w:r>
        <w:rPr>
          <w:rFonts w:ascii="Courier New" w:hAnsi="Courier New" w:cs="Courier New"/>
        </w:rPr>
        <w:t xml:space="preserve"> we explored the importance of timeslicing for modelling demand in energy models. We also covered how this can be done within MUSE using the </w:t>
      </w:r>
      <w:commentRangeStart w:id="43"/>
      <w:r>
        <w:rPr>
          <w:rFonts w:ascii="Courier New" w:hAnsi="Courier New" w:cs="Courier New"/>
        </w:rPr>
        <w:t>preset sector</w:t>
      </w:r>
      <w:commentRangeEnd w:id="43"/>
      <w:r w:rsidR="00E858AE">
        <w:rPr>
          <w:rStyle w:val="CommentReference"/>
        </w:rPr>
        <w:commentReference w:id="43"/>
      </w:r>
      <w:r>
        <w:rPr>
          <w:rFonts w:ascii="Courier New" w:hAnsi="Courier New" w:cs="Courier New"/>
        </w:rPr>
        <w:t>.</w:t>
      </w:r>
    </w:p>
    <w:p w14:paraId="71914599" w14:textId="6D2805E6" w:rsidR="0062162D" w:rsidRDefault="0062162D" w:rsidP="0062162D">
      <w:pPr>
        <w:autoSpaceDE w:val="0"/>
        <w:autoSpaceDN w:val="0"/>
        <w:adjustRightInd w:val="0"/>
        <w:spacing w:after="0" w:line="240" w:lineRule="auto"/>
        <w:rPr>
          <w:rFonts w:ascii="Courier New" w:hAnsi="Courier New" w:cs="Courier New"/>
        </w:rPr>
      </w:pPr>
    </w:p>
    <w:p w14:paraId="33774A8E" w14:textId="02740920" w:rsidR="0062162D" w:rsidRDefault="0062162D" w:rsidP="0062162D">
      <w:pPr>
        <w:autoSpaceDE w:val="0"/>
        <w:autoSpaceDN w:val="0"/>
        <w:adjustRightInd w:val="0"/>
        <w:spacing w:after="0" w:line="240" w:lineRule="auto"/>
        <w:rPr>
          <w:rFonts w:ascii="Courier New" w:hAnsi="Courier New" w:cs="Courier New"/>
        </w:rPr>
      </w:pPr>
    </w:p>
    <w:p w14:paraId="388EB471" w14:textId="55AD2626" w:rsidR="0062162D" w:rsidRDefault="0062162D" w:rsidP="0062162D">
      <w:pPr>
        <w:autoSpaceDE w:val="0"/>
        <w:autoSpaceDN w:val="0"/>
        <w:adjustRightInd w:val="0"/>
        <w:spacing w:after="0" w:line="240" w:lineRule="auto"/>
        <w:rPr>
          <w:rFonts w:ascii="Courier New" w:hAnsi="Courier New" w:cs="Courier New"/>
        </w:rPr>
      </w:pPr>
    </w:p>
    <w:p w14:paraId="6E9D5B24" w14:textId="25BE5E07" w:rsidR="0062162D" w:rsidRDefault="0062162D" w:rsidP="0062162D">
      <w:pPr>
        <w:autoSpaceDE w:val="0"/>
        <w:autoSpaceDN w:val="0"/>
        <w:adjustRightInd w:val="0"/>
        <w:spacing w:after="0" w:line="240" w:lineRule="auto"/>
        <w:rPr>
          <w:rFonts w:ascii="Courier New" w:hAnsi="Courier New" w:cs="Courier New"/>
        </w:rPr>
      </w:pPr>
    </w:p>
    <w:p w14:paraId="132A0664" w14:textId="4E43E79E" w:rsidR="0062162D" w:rsidRDefault="0062162D" w:rsidP="0062162D">
      <w:pPr>
        <w:autoSpaceDE w:val="0"/>
        <w:autoSpaceDN w:val="0"/>
        <w:adjustRightInd w:val="0"/>
        <w:spacing w:after="0" w:line="240" w:lineRule="auto"/>
        <w:rPr>
          <w:rFonts w:ascii="Courier New" w:hAnsi="Courier New" w:cs="Courier New"/>
        </w:rPr>
      </w:pPr>
    </w:p>
    <w:p w14:paraId="1E198892" w14:textId="5498F94B" w:rsidR="0062162D" w:rsidRDefault="0062162D" w:rsidP="0062162D">
      <w:pPr>
        <w:autoSpaceDE w:val="0"/>
        <w:autoSpaceDN w:val="0"/>
        <w:adjustRightInd w:val="0"/>
        <w:spacing w:after="0" w:line="240" w:lineRule="auto"/>
        <w:rPr>
          <w:rFonts w:ascii="Courier New" w:hAnsi="Courier New" w:cs="Courier New"/>
        </w:rPr>
      </w:pPr>
    </w:p>
    <w:p w14:paraId="5DC520E0"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w:t>
      </w:r>
    </w:p>
    <w:p w14:paraId="6E8B07B1" w14:textId="77777777" w:rsidR="0062162D" w:rsidRPr="0062162D" w:rsidRDefault="0062162D" w:rsidP="0062162D">
      <w:pPr>
        <w:autoSpaceDE w:val="0"/>
        <w:autoSpaceDN w:val="0"/>
        <w:adjustRightInd w:val="0"/>
        <w:spacing w:after="0" w:line="240" w:lineRule="auto"/>
        <w:rPr>
          <w:rFonts w:ascii="Courier New" w:hAnsi="Courier New" w:cs="Courier New"/>
          <w:b/>
          <w:bCs/>
          <w:sz w:val="40"/>
          <w:szCs w:val="40"/>
        </w:rPr>
      </w:pPr>
      <w:r w:rsidRPr="0062162D">
        <w:rPr>
          <w:rFonts w:ascii="Courier New" w:hAnsi="Courier New" w:cs="Courier New"/>
          <w:b/>
          <w:bCs/>
          <w:sz w:val="40"/>
          <w:szCs w:val="40"/>
        </w:rPr>
        <w:t>title: Mini-Lecture 4.4 -- Timeslicing and climate policy</w:t>
      </w:r>
    </w:p>
    <w:p w14:paraId="66B2F4BB"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7A638545"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Climate policy</w:t>
      </w:r>
    </w:p>
    <w:p w14:paraId="56FC920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Timeslicing</w:t>
      </w:r>
    </w:p>
    <w:p w14:paraId="327A774D"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1F3F824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62753481"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w:t>
      </w:r>
    </w:p>
    <w:p w14:paraId="456C35D8" w14:textId="77777777" w:rsidR="0062162D" w:rsidRDefault="0062162D" w:rsidP="0062162D">
      <w:pPr>
        <w:autoSpaceDE w:val="0"/>
        <w:autoSpaceDN w:val="0"/>
        <w:adjustRightInd w:val="0"/>
        <w:spacing w:after="0" w:line="240" w:lineRule="auto"/>
        <w:rPr>
          <w:rFonts w:ascii="Courier New" w:hAnsi="Courier New" w:cs="Courier New"/>
        </w:rPr>
      </w:pPr>
    </w:p>
    <w:p w14:paraId="635A7868" w14:textId="184896ED"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This mini-lecture explores the relevance of timeslicing to climate policy. We will explore how different timeslicing can affect modelling results, why it</w:t>
      </w:r>
      <w:ins w:id="44" w:author="Simon Patterson" w:date="2022-03-04T14:14:00Z">
        <w:r w:rsidR="00693873">
          <w:rPr>
            <w:rFonts w:ascii="Courier New" w:hAnsi="Courier New" w:cs="Courier New"/>
          </w:rPr>
          <w:t xml:space="preserve"> i</w:t>
        </w:r>
      </w:ins>
      <w:del w:id="45" w:author="Simon Patterson" w:date="2022-03-04T14:14:00Z">
        <w:r w:rsidDel="00693873">
          <w:rPr>
            <w:rFonts w:ascii="Courier New" w:hAnsi="Courier New" w:cs="Courier New"/>
          </w:rPr>
          <w:delText>'</w:delText>
        </w:r>
      </w:del>
      <w:r>
        <w:rPr>
          <w:rFonts w:ascii="Courier New" w:hAnsi="Courier New" w:cs="Courier New"/>
        </w:rPr>
        <w:t>s important to consider realistic timeslicing and how these can affect policy decisions</w:t>
      </w:r>
      <w:ins w:id="46" w:author="Simon Patterson" w:date="2022-03-04T14:14:00Z">
        <w:r w:rsidR="00E2780E">
          <w:rPr>
            <w:rFonts w:ascii="Courier New" w:hAnsi="Courier New" w:cs="Courier New"/>
          </w:rPr>
          <w:t>.</w:t>
        </w:r>
      </w:ins>
    </w:p>
    <w:p w14:paraId="20CA1EED" w14:textId="77777777" w:rsidR="0062162D" w:rsidRDefault="0062162D" w:rsidP="0062162D">
      <w:pPr>
        <w:autoSpaceDE w:val="0"/>
        <w:autoSpaceDN w:val="0"/>
        <w:adjustRightInd w:val="0"/>
        <w:spacing w:after="0" w:line="240" w:lineRule="auto"/>
        <w:rPr>
          <w:rFonts w:ascii="Courier New" w:hAnsi="Courier New" w:cs="Courier New"/>
        </w:rPr>
      </w:pPr>
    </w:p>
    <w:p w14:paraId="05112838"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E408FB5" w14:textId="77777777" w:rsidR="0062162D" w:rsidRDefault="0062162D" w:rsidP="0062162D">
      <w:pPr>
        <w:autoSpaceDE w:val="0"/>
        <w:autoSpaceDN w:val="0"/>
        <w:adjustRightInd w:val="0"/>
        <w:spacing w:after="0" w:line="240" w:lineRule="auto"/>
        <w:rPr>
          <w:rFonts w:ascii="Courier New" w:hAnsi="Courier New" w:cs="Courier New"/>
        </w:rPr>
      </w:pPr>
    </w:p>
    <w:p w14:paraId="0DD608C5"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Understand the impact of timeslicing on modelling outputs</w:t>
      </w:r>
    </w:p>
    <w:p w14:paraId="671B2456"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Learn how timeslicing can affect policy decisions</w:t>
      </w:r>
    </w:p>
    <w:p w14:paraId="174DEEFB" w14:textId="77777777" w:rsidR="0062162D" w:rsidRDefault="0062162D" w:rsidP="0062162D">
      <w:pPr>
        <w:autoSpaceDE w:val="0"/>
        <w:autoSpaceDN w:val="0"/>
        <w:adjustRightInd w:val="0"/>
        <w:spacing w:after="0" w:line="240" w:lineRule="auto"/>
        <w:rPr>
          <w:rFonts w:ascii="Courier New" w:hAnsi="Courier New" w:cs="Courier New"/>
        </w:rPr>
      </w:pPr>
    </w:p>
    <w:p w14:paraId="23D5D0B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Timeslicing and policy</w:t>
      </w:r>
    </w:p>
    <w:p w14:paraId="5CB441BC" w14:textId="77777777" w:rsidR="0062162D" w:rsidRDefault="0062162D" w:rsidP="0062162D">
      <w:pPr>
        <w:autoSpaceDE w:val="0"/>
        <w:autoSpaceDN w:val="0"/>
        <w:adjustRightInd w:val="0"/>
        <w:spacing w:after="0" w:line="240" w:lineRule="auto"/>
        <w:rPr>
          <w:rFonts w:ascii="Courier New" w:hAnsi="Courier New" w:cs="Courier New"/>
        </w:rPr>
      </w:pPr>
    </w:p>
    <w:p w14:paraId="0A4AB9EB"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Timeslicing is a core component of an energy systems model as we have previously discussed. If one were to </w:t>
      </w:r>
      <w:commentRangeStart w:id="47"/>
      <w:r>
        <w:rPr>
          <w:rFonts w:ascii="Courier New" w:hAnsi="Courier New" w:cs="Courier New"/>
        </w:rPr>
        <w:t xml:space="preserve">underestimate the number of timeslices </w:t>
      </w:r>
      <w:commentRangeEnd w:id="47"/>
      <w:r w:rsidR="002103EB">
        <w:rPr>
          <w:rStyle w:val="CommentReference"/>
        </w:rPr>
        <w:commentReference w:id="47"/>
      </w:r>
      <w:r>
        <w:rPr>
          <w:rFonts w:ascii="Courier New" w:hAnsi="Courier New" w:cs="Courier New"/>
        </w:rPr>
        <w:t xml:space="preserve">in an energy systems model, it is likely that this would have major implications on the model outputs. </w:t>
      </w:r>
    </w:p>
    <w:p w14:paraId="6FCB2012" w14:textId="77777777" w:rsidR="0062162D" w:rsidRDefault="0062162D" w:rsidP="0062162D">
      <w:pPr>
        <w:autoSpaceDE w:val="0"/>
        <w:autoSpaceDN w:val="0"/>
        <w:adjustRightInd w:val="0"/>
        <w:spacing w:after="0" w:line="240" w:lineRule="auto"/>
        <w:rPr>
          <w:rFonts w:ascii="Courier New" w:hAnsi="Courier New" w:cs="Courier New"/>
        </w:rPr>
      </w:pPr>
    </w:p>
    <w:p w14:paraId="5E9A391D" w14:textId="04F6A67C"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Let's look at an example: if we were to model solar panels with an average capacity factor for the entire time horizon of the model this would assume that the solar panels can be used at night and could displace other technologies, such as gas turbines. However, in reality, solar panels contribute to the grid during the day and </w:t>
      </w:r>
      <w:ins w:id="48" w:author="Simon Patterson" w:date="2022-03-04T14:22:00Z">
        <w:r w:rsidR="00507E68">
          <w:rPr>
            <w:rFonts w:ascii="Courier New" w:hAnsi="Courier New" w:cs="Courier New"/>
          </w:rPr>
          <w:t xml:space="preserve">produce </w:t>
        </w:r>
      </w:ins>
      <w:r>
        <w:rPr>
          <w:rFonts w:ascii="Courier New" w:hAnsi="Courier New" w:cs="Courier New"/>
        </w:rPr>
        <w:t xml:space="preserve">nothing at night. Therefore, we need some sort of flexibility </w:t>
      </w:r>
      <w:r>
        <w:rPr>
          <w:rFonts w:ascii="Courier New" w:hAnsi="Courier New" w:cs="Courier New"/>
        </w:rPr>
        <w:lastRenderedPageBreak/>
        <w:t xml:space="preserve">in the system to ramp up after the sun sets. This needs to be modelled explicitly within MUSE, so to allow gas (or other technologies) to fill this gap in supply. </w:t>
      </w:r>
    </w:p>
    <w:p w14:paraId="5D8E0100" w14:textId="77777777" w:rsidR="0062162D" w:rsidRDefault="0062162D" w:rsidP="0062162D">
      <w:pPr>
        <w:autoSpaceDE w:val="0"/>
        <w:autoSpaceDN w:val="0"/>
        <w:adjustRightInd w:val="0"/>
        <w:spacing w:after="0" w:line="240" w:lineRule="auto"/>
        <w:rPr>
          <w:rFonts w:ascii="Courier New" w:hAnsi="Courier New" w:cs="Courier New"/>
        </w:rPr>
      </w:pPr>
    </w:p>
    <w:p w14:paraId="2BC93352" w14:textId="573E88FB"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If we take this conclusion further, it is possible to see scenarios where the intermittency of solar and wind are not modelled, and therefore we observe scenarios with a majority in solar or wind. With current technologies this is not possible</w:t>
      </w:r>
      <w:ins w:id="49" w:author="Simon Patterson" w:date="2022-03-04T14:22:00Z">
        <w:r w:rsidR="00FA35F3">
          <w:rPr>
            <w:rFonts w:ascii="Courier New" w:hAnsi="Courier New" w:cs="Courier New"/>
          </w:rPr>
          <w:t>,</w:t>
        </w:r>
      </w:ins>
      <w:del w:id="50" w:author="Simon Patterson" w:date="2022-03-04T14:22:00Z">
        <w:r w:rsidDel="00FA35F3">
          <w:rPr>
            <w:rFonts w:ascii="Courier New" w:hAnsi="Courier New" w:cs="Courier New"/>
          </w:rPr>
          <w:delText>,</w:delText>
        </w:r>
      </w:del>
      <w:r>
        <w:rPr>
          <w:rFonts w:ascii="Courier New" w:hAnsi="Courier New" w:cs="Courier New"/>
        </w:rPr>
        <w:t xml:space="preserve"> and </w:t>
      </w:r>
      <w:ins w:id="51" w:author="Simon Patterson" w:date="2022-03-04T14:22:00Z">
        <w:r w:rsidR="00FA35F3">
          <w:rPr>
            <w:rFonts w:ascii="Courier New" w:hAnsi="Courier New" w:cs="Courier New"/>
          </w:rPr>
          <w:t xml:space="preserve">this </w:t>
        </w:r>
      </w:ins>
      <w:r>
        <w:rPr>
          <w:rFonts w:ascii="Courier New" w:hAnsi="Courier New" w:cs="Courier New"/>
        </w:rPr>
        <w:t xml:space="preserve">therefore underscores the importance of timeslicing. </w:t>
      </w:r>
    </w:p>
    <w:p w14:paraId="60C28DDB" w14:textId="77777777" w:rsidR="0062162D" w:rsidRDefault="0062162D" w:rsidP="0062162D">
      <w:pPr>
        <w:autoSpaceDE w:val="0"/>
        <w:autoSpaceDN w:val="0"/>
        <w:adjustRightInd w:val="0"/>
        <w:spacing w:after="0" w:line="240" w:lineRule="auto"/>
        <w:rPr>
          <w:rFonts w:ascii="Courier New" w:hAnsi="Courier New" w:cs="Courier New"/>
        </w:rPr>
      </w:pPr>
    </w:p>
    <w:p w14:paraId="22C8E5D3"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If we do not use accurate timeslicing then the model outputs can skew resulting policy, and so due care must be taken for sourcing data from different geographies.</w:t>
      </w:r>
    </w:p>
    <w:p w14:paraId="10258C46" w14:textId="77777777" w:rsidR="0062162D" w:rsidRDefault="0062162D" w:rsidP="0062162D">
      <w:pPr>
        <w:autoSpaceDE w:val="0"/>
        <w:autoSpaceDN w:val="0"/>
        <w:adjustRightInd w:val="0"/>
        <w:spacing w:after="0" w:line="240" w:lineRule="auto"/>
        <w:rPr>
          <w:rFonts w:ascii="Courier New" w:hAnsi="Courier New" w:cs="Courier New"/>
        </w:rPr>
      </w:pPr>
    </w:p>
    <w:p w14:paraId="0B830AE3"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3D455572" w14:textId="77777777" w:rsidR="0062162D" w:rsidRDefault="0062162D" w:rsidP="0062162D">
      <w:pPr>
        <w:autoSpaceDE w:val="0"/>
        <w:autoSpaceDN w:val="0"/>
        <w:adjustRightInd w:val="0"/>
        <w:spacing w:after="0" w:line="240" w:lineRule="auto"/>
        <w:rPr>
          <w:rFonts w:ascii="Courier New" w:hAnsi="Courier New" w:cs="Courier New"/>
        </w:rPr>
      </w:pPr>
    </w:p>
    <w:p w14:paraId="27EBCBFC"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In this lecture we have looked into the implications of different timeslicing decisions made when creating an energy systems model. We learnt that if we do not get this right, the investments made could be skewed and unrealistic. </w:t>
      </w:r>
    </w:p>
    <w:p w14:paraId="1BFD46A9" w14:textId="77777777" w:rsidR="0062162D" w:rsidRDefault="0062162D" w:rsidP="0062162D">
      <w:pPr>
        <w:autoSpaceDE w:val="0"/>
        <w:autoSpaceDN w:val="0"/>
        <w:adjustRightInd w:val="0"/>
        <w:spacing w:after="0" w:line="240" w:lineRule="auto"/>
        <w:rPr>
          <w:rFonts w:ascii="Courier New" w:hAnsi="Courier New" w:cs="Courier New"/>
        </w:rPr>
      </w:pPr>
    </w:p>
    <w:p w14:paraId="5E8C7924" w14:textId="77777777" w:rsidR="0062162D" w:rsidRDefault="0062162D" w:rsidP="0062162D">
      <w:pPr>
        <w:autoSpaceDE w:val="0"/>
        <w:autoSpaceDN w:val="0"/>
        <w:adjustRightInd w:val="0"/>
        <w:spacing w:after="0" w:line="240" w:lineRule="auto"/>
        <w:rPr>
          <w:rFonts w:ascii="Courier New" w:hAnsi="Courier New" w:cs="Courier New"/>
        </w:rPr>
      </w:pPr>
    </w:p>
    <w:p w14:paraId="0BA08B31" w14:textId="77777777" w:rsidR="0062162D" w:rsidRDefault="0062162D" w:rsidP="0062162D">
      <w:pPr>
        <w:autoSpaceDE w:val="0"/>
        <w:autoSpaceDN w:val="0"/>
        <w:adjustRightInd w:val="0"/>
        <w:spacing w:after="0" w:line="240" w:lineRule="auto"/>
        <w:rPr>
          <w:rFonts w:ascii="Courier New" w:hAnsi="Courier New" w:cs="Courier New"/>
        </w:rPr>
      </w:pPr>
    </w:p>
    <w:p w14:paraId="409AED61" w14:textId="77777777" w:rsidR="0062162D" w:rsidRDefault="0062162D" w:rsidP="0062162D">
      <w:pPr>
        <w:autoSpaceDE w:val="0"/>
        <w:autoSpaceDN w:val="0"/>
        <w:adjustRightInd w:val="0"/>
        <w:spacing w:after="0" w:line="240" w:lineRule="auto"/>
        <w:rPr>
          <w:rFonts w:ascii="Courier New" w:hAnsi="Courier New" w:cs="Courier New"/>
        </w:rPr>
      </w:pPr>
    </w:p>
    <w:p w14:paraId="47AB3B2D" w14:textId="77777777" w:rsidR="0062162D" w:rsidRDefault="0062162D"/>
    <w:sectPr w:rsidR="0062162D" w:rsidSect="002D49F1">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imon Patterson" w:date="2022-03-04T13:11:00Z" w:initials="SP">
    <w:p w14:paraId="28A94915" w14:textId="6F89B5B2" w:rsidR="009A1B52" w:rsidRDefault="009A1B52">
      <w:pPr>
        <w:pStyle w:val="CommentText"/>
      </w:pPr>
      <w:r>
        <w:rPr>
          <w:rStyle w:val="CommentReference"/>
        </w:rPr>
        <w:annotationRef/>
      </w:r>
      <w:r>
        <w:t>I don’t think this is quite right. I think you mean to say</w:t>
      </w:r>
      <w:r>
        <w:br/>
      </w:r>
      <w:r>
        <w:br/>
        <w:t xml:space="preserve">“The same may be true </w:t>
      </w:r>
      <w:r w:rsidR="00C84B77">
        <w:t>during a particularly warm period if people need energy for cooling systems”.</w:t>
      </w:r>
    </w:p>
  </w:comment>
  <w:comment w:id="9" w:author="Simon Patterson" w:date="2022-03-04T13:16:00Z" w:initials="SP">
    <w:p w14:paraId="68066563" w14:textId="36DEB304" w:rsidR="004913C7" w:rsidRDefault="004913C7">
      <w:pPr>
        <w:pStyle w:val="CommentText"/>
      </w:pPr>
      <w:r>
        <w:rPr>
          <w:rStyle w:val="CommentReference"/>
        </w:rPr>
        <w:annotationRef/>
      </w:r>
      <w:r>
        <w:t>I assume this is basically saying you are modelling 4 representative days</w:t>
      </w:r>
      <w:r w:rsidR="00BC7926">
        <w:t xml:space="preserve"> per year.</w:t>
      </w:r>
      <w:r>
        <w:t xml:space="preserve"> One for each season.</w:t>
      </w:r>
      <w:r w:rsidR="00BC7926">
        <w:t xml:space="preserve"> Each day has 24 timeslices (so basically you’re getting an average hourly rate).</w:t>
      </w:r>
      <w:r w:rsidR="00BC7926">
        <w:br/>
      </w:r>
      <w:r w:rsidR="00BC7926">
        <w:br/>
        <w:t>But its quite hard to follow from this</w:t>
      </w:r>
      <w:r w:rsidR="00291A57">
        <w:t>. I would spell it out a bit more.</w:t>
      </w:r>
      <w:r w:rsidR="00291A57">
        <w:br/>
      </w:r>
      <w:r w:rsidR="00291A57">
        <w:br/>
        <w:t>"A common approach is to</w:t>
      </w:r>
      <w:r w:rsidR="002348D9">
        <w:t xml:space="preserve"> model 4 days for each year</w:t>
      </w:r>
      <w:r w:rsidR="00E96D1B">
        <w:t>. Each day corresponds to a sea</w:t>
      </w:r>
      <w:r w:rsidR="00FD704B">
        <w:t>son of the year and is</w:t>
      </w:r>
      <w:r w:rsidR="002348D9">
        <w:t xml:space="preserve"> split into 24 timeslices</w:t>
      </w:r>
      <w:r w:rsidR="00627398">
        <w:t xml:space="preserve"> (which equates to a timeslice representing one hour).</w:t>
      </w:r>
      <w:r w:rsidR="004353E7">
        <w:t>”</w:t>
      </w:r>
      <w:r w:rsidR="00627398">
        <w:t xml:space="preserve"> </w:t>
      </w:r>
      <w:r w:rsidR="00FD704B">
        <w:br/>
      </w:r>
      <w:r w:rsidR="00FD704B">
        <w:br/>
        <w:t>just a suggestion.</w:t>
      </w:r>
    </w:p>
  </w:comment>
  <w:comment w:id="10" w:author="Simon Patterson" w:date="2022-03-04T13:21:00Z" w:initials="SP">
    <w:p w14:paraId="3FE4CA30" w14:textId="77777777" w:rsidR="00B65F3D" w:rsidRDefault="00B65F3D">
      <w:pPr>
        <w:pStyle w:val="CommentText"/>
      </w:pPr>
      <w:r>
        <w:rPr>
          <w:rStyle w:val="CommentReference"/>
        </w:rPr>
        <w:annotationRef/>
      </w:r>
      <w:r>
        <w:t>I really.. seem to have a particular blindness to the concept of timeslices!!</w:t>
      </w:r>
      <w:r>
        <w:br/>
      </w:r>
      <w:r>
        <w:br/>
        <w:t xml:space="preserve">In the previous lecture I was pretty sure that </w:t>
      </w:r>
      <w:r w:rsidR="003D2103">
        <w:t>figure 3.4.5 had the following structure.</w:t>
      </w:r>
    </w:p>
    <w:p w14:paraId="30212988" w14:textId="77777777" w:rsidR="003D2103" w:rsidRDefault="003D2103">
      <w:pPr>
        <w:pStyle w:val="CommentText"/>
      </w:pPr>
    </w:p>
    <w:p w14:paraId="32300F4E" w14:textId="766BB009" w:rsidR="003D2103" w:rsidRDefault="00ED1A58" w:rsidP="003D2103">
      <w:pPr>
        <w:pStyle w:val="CommentText"/>
        <w:numPr>
          <w:ilvl w:val="0"/>
          <w:numId w:val="1"/>
        </w:numPr>
      </w:pPr>
      <w:r>
        <w:t xml:space="preserve"> A day and a night for each season (total 8).</w:t>
      </w:r>
      <w:r w:rsidR="008E4BD0">
        <w:t xml:space="preserve"> {NB that means four days, not eight as said here).</w:t>
      </w:r>
    </w:p>
    <w:p w14:paraId="0AA0225F" w14:textId="77777777" w:rsidR="00411FB3" w:rsidRDefault="00ED1A58" w:rsidP="00411FB3">
      <w:pPr>
        <w:pStyle w:val="CommentText"/>
        <w:numPr>
          <w:ilvl w:val="0"/>
          <w:numId w:val="1"/>
        </w:numPr>
      </w:pPr>
      <w:r>
        <w:t xml:space="preserve"> </w:t>
      </w:r>
      <w:r w:rsidR="00137AFB">
        <w:t>Each day and night was split into 12 time slices (total 96).</w:t>
      </w:r>
      <w:r w:rsidR="00411FB3">
        <w:t>’</w:t>
      </w:r>
    </w:p>
    <w:p w14:paraId="08A182CA" w14:textId="77777777" w:rsidR="00411FB3" w:rsidRDefault="00411FB3" w:rsidP="00411FB3">
      <w:pPr>
        <w:pStyle w:val="CommentText"/>
      </w:pPr>
    </w:p>
    <w:p w14:paraId="79D28588" w14:textId="5344B463" w:rsidR="00411FB3" w:rsidRPr="001D24FA" w:rsidRDefault="00411FB3" w:rsidP="00411FB3">
      <w:pPr>
        <w:pStyle w:val="CommentText"/>
      </w:pPr>
      <w:r>
        <w:t xml:space="preserve">Looking again at that figure.. I don’t really understand it. What’s the point of the lines/time slices if they all produce exactly the same </w:t>
      </w:r>
      <w:r w:rsidR="00894D13">
        <w:t>energy demand? If I interpret that figure practically speaking, there are only 8 values</w:t>
      </w:r>
      <w:r w:rsidR="001D24FA">
        <w:t xml:space="preserve">, so the </w:t>
      </w:r>
      <w:r w:rsidR="001D24FA">
        <w:rPr>
          <w:i/>
          <w:iCs/>
        </w:rPr>
        <w:t>effective</w:t>
      </w:r>
      <w:r w:rsidR="001D24FA">
        <w:t xml:space="preserve"> timeslice here only seems to be one per day.</w:t>
      </w:r>
      <w:r w:rsidR="005D5DA0">
        <w:br/>
      </w:r>
      <w:r w:rsidR="005D5DA0">
        <w:br/>
        <w:t>Either way, it would be really useful to have graphic representations of both the examples given here.</w:t>
      </w:r>
      <w:r w:rsidR="005B0BE3">
        <w:t xml:space="preserve"> </w:t>
      </w:r>
      <w:r w:rsidR="008E4BD0">
        <w:br/>
      </w:r>
      <w:r w:rsidR="008E4BD0">
        <w:br/>
      </w:r>
    </w:p>
  </w:comment>
  <w:comment w:id="11" w:author="Simon Patterson" w:date="2022-03-04T13:50:00Z" w:initials="SP">
    <w:p w14:paraId="528E7B78" w14:textId="383434D1" w:rsidR="006F137D" w:rsidRDefault="006F137D">
      <w:pPr>
        <w:pStyle w:val="CommentText"/>
      </w:pPr>
      <w:r>
        <w:rPr>
          <w:rStyle w:val="CommentReference"/>
        </w:rPr>
        <w:annotationRef/>
      </w:r>
      <w:r>
        <w:t>Maybe different ‘technologies and supply sectors’?</w:t>
      </w:r>
      <w:r>
        <w:br/>
      </w:r>
      <w:r>
        <w:br/>
        <w:t>Just noticed this because the next lecture refers back to ‘supply sectors’, but that wasn’t the terminology used here.</w:t>
      </w:r>
    </w:p>
  </w:comment>
  <w:comment w:id="15" w:author="Simon Patterson" w:date="2022-03-04T13:31:00Z" w:initials="SP">
    <w:p w14:paraId="36692A50" w14:textId="47DCF95B" w:rsidR="00EB1275" w:rsidRDefault="00EB1275">
      <w:pPr>
        <w:pStyle w:val="CommentText"/>
      </w:pPr>
      <w:r>
        <w:rPr>
          <w:rStyle w:val="CommentReference"/>
        </w:rPr>
        <w:annotationRef/>
      </w:r>
      <w:r w:rsidR="00BF5449">
        <w:rPr>
          <w:rStyle w:val="CommentReference"/>
        </w:rPr>
        <w:t>A definition of utilization factor would be useful.</w:t>
      </w:r>
    </w:p>
  </w:comment>
  <w:comment w:id="17" w:author="Simon Patterson" w:date="2022-03-04T13:33:00Z" w:initials="SP">
    <w:p w14:paraId="3A0BF241" w14:textId="0715CD19" w:rsidR="00BF5449" w:rsidRDefault="00BF5449">
      <w:pPr>
        <w:pStyle w:val="CommentText"/>
      </w:pPr>
      <w:r>
        <w:rPr>
          <w:rStyle w:val="CommentReference"/>
        </w:rPr>
        <w:annotationRef/>
      </w:r>
      <w:r>
        <w:t>Again a definition would make sense.</w:t>
      </w:r>
      <w:r>
        <w:br/>
      </w:r>
      <w:r>
        <w:br/>
        <w:t>Is there a difference between ‘minimum/maximum service factor’ and ‘minimum/maximum/average /average utilization factor’. If not, I would stick to one term (and maybe just alert the students to the other term as a useful thing to be aware of).</w:t>
      </w:r>
    </w:p>
  </w:comment>
  <w:comment w:id="26" w:author="Simon Patterson" w:date="2022-03-04T13:47:00Z" w:initials="SP">
    <w:p w14:paraId="3EAA3C76" w14:textId="77777777" w:rsidR="00617A6E" w:rsidRDefault="00B75EF6">
      <w:pPr>
        <w:pStyle w:val="CommentText"/>
      </w:pPr>
      <w:r>
        <w:rPr>
          <w:rStyle w:val="CommentReference"/>
        </w:rPr>
        <w:annotationRef/>
      </w:r>
      <w:r>
        <w:t xml:space="preserve">Explanation needed? </w:t>
      </w:r>
      <w:r w:rsidR="008B389E">
        <w:t>I couldn’t follow this phrase (and it doesn’t seem to be a technical term based on a quick google).</w:t>
      </w:r>
      <w:r w:rsidR="00470F7C">
        <w:t xml:space="preserve"> </w:t>
      </w:r>
    </w:p>
    <w:p w14:paraId="1CE5A6F2" w14:textId="77777777" w:rsidR="00617A6E" w:rsidRDefault="00617A6E">
      <w:pPr>
        <w:pStyle w:val="CommentText"/>
      </w:pPr>
    </w:p>
    <w:p w14:paraId="7F00FB86" w14:textId="198D9798" w:rsidR="00617A6E" w:rsidRDefault="00617A6E">
      <w:pPr>
        <w:pStyle w:val="CommentText"/>
      </w:pPr>
      <w:r>
        <w:t>The sentence subject is a bit confused as well</w:t>
      </w:r>
      <w:r w:rsidR="00BD58B3">
        <w:t xml:space="preserve"> so my </w:t>
      </w:r>
      <w:r w:rsidR="00BD58B3" w:rsidRPr="00BD58B3">
        <w:rPr>
          <w:b/>
          <w:bCs/>
          <w:i/>
          <w:iCs/>
        </w:rPr>
        <w:t>suggestion</w:t>
      </w:r>
      <w:r w:rsidR="00BD58B3">
        <w:t xml:space="preserve"> fixes that too. </w:t>
      </w:r>
    </w:p>
    <w:p w14:paraId="5E1056DC" w14:textId="7F989F50" w:rsidR="00B75EF6" w:rsidRDefault="00B7237E">
      <w:pPr>
        <w:pStyle w:val="CommentText"/>
      </w:pPr>
      <w:r>
        <w:br/>
        <w:t>For instance,</w:t>
      </w:r>
      <w:r w:rsidR="009803DB">
        <w:t xml:space="preserve"> they may have different magnitudes, and the different technologies which serve these demands may </w:t>
      </w:r>
      <w:r w:rsidR="000C669B">
        <w:t>operate at different times of day.</w:t>
      </w:r>
    </w:p>
  </w:comment>
  <w:comment w:id="30" w:author="Simon Patterson" w:date="2022-03-04T13:57:00Z" w:initials="SP">
    <w:p w14:paraId="27ACD2D2" w14:textId="6C3DBFC3" w:rsidR="00D2252D" w:rsidRDefault="00D2252D">
      <w:pPr>
        <w:pStyle w:val="CommentText"/>
      </w:pPr>
      <w:r>
        <w:rPr>
          <w:rStyle w:val="CommentReference"/>
        </w:rPr>
        <w:annotationRef/>
      </w:r>
      <w:r>
        <w:t xml:space="preserve">Good to not leave room for confusion. Is R1 the same as </w:t>
      </w:r>
      <w:r>
        <w:t>“</w:t>
      </w:r>
      <w:r>
        <w:t xml:space="preserve">the </w:t>
      </w:r>
      <w:r>
        <w:t>r</w:t>
      </w:r>
      <w:r>
        <w:t>esidential</w:t>
      </w:r>
      <w:r>
        <w:t xml:space="preserve"> s</w:t>
      </w:r>
      <w:r>
        <w:t>ector</w:t>
      </w:r>
      <w:r>
        <w:t xml:space="preserve"> (R1)”</w:t>
      </w:r>
      <w:r>
        <w:t>? Or is this actually looking at “the residential sector in a specific region (R1).”</w:t>
      </w:r>
    </w:p>
  </w:comment>
  <w:comment w:id="43" w:author="Simon Patterson" w:date="2022-03-04T14:13:00Z" w:initials="SP">
    <w:p w14:paraId="620B54BE" w14:textId="6AA9882E" w:rsidR="00E858AE" w:rsidRDefault="00E858AE">
      <w:pPr>
        <w:pStyle w:val="CommentText"/>
      </w:pPr>
      <w:r>
        <w:rPr>
          <w:rStyle w:val="CommentReference"/>
        </w:rPr>
        <w:annotationRef/>
      </w:r>
      <w:r>
        <w:t xml:space="preserve">Thinking about it, the concept of ‘preset sector’ isn’t really explained. </w:t>
      </w:r>
      <w:r w:rsidR="00693873">
        <w:t>Would the process be different for custom sectors?</w:t>
      </w:r>
    </w:p>
  </w:comment>
  <w:comment w:id="47" w:author="Simon Patterson" w:date="2022-03-04T14:15:00Z" w:initials="SP">
    <w:p w14:paraId="72618A3F" w14:textId="3B4555D0" w:rsidR="002103EB" w:rsidRDefault="002103EB">
      <w:pPr>
        <w:pStyle w:val="CommentText"/>
      </w:pPr>
      <w:r>
        <w:rPr>
          <w:rStyle w:val="CommentReference"/>
        </w:rPr>
        <w:annotationRef/>
      </w:r>
      <w:r>
        <w:t>Underestimate feels the wrong term here. Perhaps you mean “If one were to use an inappropriate number</w:t>
      </w:r>
      <w:r w:rsidR="002D7552">
        <w:t xml:space="preserve"> of timeslices</w:t>
      </w:r>
      <w:r w:rsidR="00FF444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A94915" w15:done="0"/>
  <w15:commentEx w15:paraId="68066563" w15:done="0"/>
  <w15:commentEx w15:paraId="79D28588" w15:done="0"/>
  <w15:commentEx w15:paraId="528E7B78" w15:done="0"/>
  <w15:commentEx w15:paraId="36692A50" w15:done="0"/>
  <w15:commentEx w15:paraId="3A0BF241" w15:done="0"/>
  <w15:commentEx w15:paraId="5E1056DC" w15:done="0"/>
  <w15:commentEx w15:paraId="27ACD2D2" w15:done="0"/>
  <w15:commentEx w15:paraId="620B54BE" w15:done="0"/>
  <w15:commentEx w15:paraId="72618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8E78" w16cex:dateUtc="2022-03-04T13:11:00Z"/>
  <w16cex:commentExtensible w16cex:durableId="25CC8FA9" w16cex:dateUtc="2022-03-04T13:16:00Z"/>
  <w16cex:commentExtensible w16cex:durableId="25CC90E9" w16cex:dateUtc="2022-03-04T13:21:00Z"/>
  <w16cex:commentExtensible w16cex:durableId="25CC978C" w16cex:dateUtc="2022-03-04T13:50:00Z"/>
  <w16cex:commentExtensible w16cex:durableId="25CC9338" w16cex:dateUtc="2022-03-04T13:31:00Z"/>
  <w16cex:commentExtensible w16cex:durableId="25CC93AF" w16cex:dateUtc="2022-03-04T13:33:00Z"/>
  <w16cex:commentExtensible w16cex:durableId="25CC9708" w16cex:dateUtc="2022-03-04T13:47:00Z"/>
  <w16cex:commentExtensible w16cex:durableId="25CC993B" w16cex:dateUtc="2022-03-04T13:57:00Z"/>
  <w16cex:commentExtensible w16cex:durableId="25CC9D06" w16cex:dateUtc="2022-03-04T14:13:00Z"/>
  <w16cex:commentExtensible w16cex:durableId="25CC9D65" w16cex:dateUtc="2022-03-04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A94915" w16cid:durableId="25CC8E78"/>
  <w16cid:commentId w16cid:paraId="68066563" w16cid:durableId="25CC8FA9"/>
  <w16cid:commentId w16cid:paraId="79D28588" w16cid:durableId="25CC90E9"/>
  <w16cid:commentId w16cid:paraId="528E7B78" w16cid:durableId="25CC978C"/>
  <w16cid:commentId w16cid:paraId="36692A50" w16cid:durableId="25CC9338"/>
  <w16cid:commentId w16cid:paraId="3A0BF241" w16cid:durableId="25CC93AF"/>
  <w16cid:commentId w16cid:paraId="5E1056DC" w16cid:durableId="25CC9708"/>
  <w16cid:commentId w16cid:paraId="27ACD2D2" w16cid:durableId="25CC993B"/>
  <w16cid:commentId w16cid:paraId="620B54BE" w16cid:durableId="25CC9D06"/>
  <w16cid:commentId w16cid:paraId="72618A3F" w16cid:durableId="25CC9D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E9E"/>
    <w:multiLevelType w:val="hybridMultilevel"/>
    <w:tmpl w:val="95F450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Patterson">
    <w15:presenceInfo w15:providerId="None" w15:userId="Simon Pat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92"/>
    <w:rsid w:val="00034134"/>
    <w:rsid w:val="000C2E72"/>
    <w:rsid w:val="000C669B"/>
    <w:rsid w:val="00102F74"/>
    <w:rsid w:val="001050C1"/>
    <w:rsid w:val="00137AFB"/>
    <w:rsid w:val="001D24FA"/>
    <w:rsid w:val="002103EB"/>
    <w:rsid w:val="002348D9"/>
    <w:rsid w:val="00291A57"/>
    <w:rsid w:val="002A5635"/>
    <w:rsid w:val="002D7552"/>
    <w:rsid w:val="00354932"/>
    <w:rsid w:val="003D2103"/>
    <w:rsid w:val="00411FB3"/>
    <w:rsid w:val="004353E7"/>
    <w:rsid w:val="00441498"/>
    <w:rsid w:val="00470F7C"/>
    <w:rsid w:val="004913C7"/>
    <w:rsid w:val="00507E68"/>
    <w:rsid w:val="005B0BE3"/>
    <w:rsid w:val="005D5DA0"/>
    <w:rsid w:val="00605EA2"/>
    <w:rsid w:val="00617A6E"/>
    <w:rsid w:val="0062162D"/>
    <w:rsid w:val="00627398"/>
    <w:rsid w:val="00693873"/>
    <w:rsid w:val="006D1EFA"/>
    <w:rsid w:val="006F137D"/>
    <w:rsid w:val="00713934"/>
    <w:rsid w:val="00872F23"/>
    <w:rsid w:val="00894D13"/>
    <w:rsid w:val="008B389E"/>
    <w:rsid w:val="008B5D92"/>
    <w:rsid w:val="008E4BD0"/>
    <w:rsid w:val="00921B15"/>
    <w:rsid w:val="009803DB"/>
    <w:rsid w:val="009A1B52"/>
    <w:rsid w:val="009F64B7"/>
    <w:rsid w:val="00A11549"/>
    <w:rsid w:val="00B549F7"/>
    <w:rsid w:val="00B65F3D"/>
    <w:rsid w:val="00B7237E"/>
    <w:rsid w:val="00B75EF6"/>
    <w:rsid w:val="00BB1A15"/>
    <w:rsid w:val="00BC7926"/>
    <w:rsid w:val="00BD58B3"/>
    <w:rsid w:val="00BF5449"/>
    <w:rsid w:val="00C0681B"/>
    <w:rsid w:val="00C84B77"/>
    <w:rsid w:val="00D2252D"/>
    <w:rsid w:val="00DE4BDF"/>
    <w:rsid w:val="00E2780E"/>
    <w:rsid w:val="00E858AE"/>
    <w:rsid w:val="00E96D1B"/>
    <w:rsid w:val="00EB1275"/>
    <w:rsid w:val="00ED1A58"/>
    <w:rsid w:val="00F66592"/>
    <w:rsid w:val="00FA35F3"/>
    <w:rsid w:val="00FD704B"/>
    <w:rsid w:val="00FF4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3B2B"/>
  <w15:chartTrackingRefBased/>
  <w15:docId w15:val="{337AA1C2-13CB-4859-890E-0C2DB0AC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34134"/>
    <w:pPr>
      <w:spacing w:after="0" w:line="240" w:lineRule="auto"/>
    </w:pPr>
  </w:style>
  <w:style w:type="character" w:styleId="CommentReference">
    <w:name w:val="annotation reference"/>
    <w:basedOn w:val="DefaultParagraphFont"/>
    <w:uiPriority w:val="99"/>
    <w:semiHidden/>
    <w:unhideWhenUsed/>
    <w:rsid w:val="009A1B52"/>
    <w:rPr>
      <w:sz w:val="16"/>
      <w:szCs w:val="16"/>
    </w:rPr>
  </w:style>
  <w:style w:type="paragraph" w:styleId="CommentText">
    <w:name w:val="annotation text"/>
    <w:basedOn w:val="Normal"/>
    <w:link w:val="CommentTextChar"/>
    <w:uiPriority w:val="99"/>
    <w:semiHidden/>
    <w:unhideWhenUsed/>
    <w:rsid w:val="009A1B52"/>
    <w:pPr>
      <w:spacing w:line="240" w:lineRule="auto"/>
    </w:pPr>
    <w:rPr>
      <w:sz w:val="20"/>
      <w:szCs w:val="20"/>
    </w:rPr>
  </w:style>
  <w:style w:type="character" w:customStyle="1" w:styleId="CommentTextChar">
    <w:name w:val="Comment Text Char"/>
    <w:basedOn w:val="DefaultParagraphFont"/>
    <w:link w:val="CommentText"/>
    <w:uiPriority w:val="99"/>
    <w:semiHidden/>
    <w:rsid w:val="009A1B52"/>
    <w:rPr>
      <w:sz w:val="20"/>
      <w:szCs w:val="20"/>
    </w:rPr>
  </w:style>
  <w:style w:type="paragraph" w:styleId="CommentSubject">
    <w:name w:val="annotation subject"/>
    <w:basedOn w:val="CommentText"/>
    <w:next w:val="CommentText"/>
    <w:link w:val="CommentSubjectChar"/>
    <w:uiPriority w:val="99"/>
    <w:semiHidden/>
    <w:unhideWhenUsed/>
    <w:rsid w:val="009A1B52"/>
    <w:rPr>
      <w:b/>
      <w:bCs/>
    </w:rPr>
  </w:style>
  <w:style w:type="character" w:customStyle="1" w:styleId="CommentSubjectChar">
    <w:name w:val="Comment Subject Char"/>
    <w:basedOn w:val="CommentTextChar"/>
    <w:link w:val="CommentSubject"/>
    <w:uiPriority w:val="99"/>
    <w:semiHidden/>
    <w:rsid w:val="009A1B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Simon Patterson</cp:lastModifiedBy>
  <cp:revision>58</cp:revision>
  <dcterms:created xsi:type="dcterms:W3CDTF">2022-03-04T12:19:00Z</dcterms:created>
  <dcterms:modified xsi:type="dcterms:W3CDTF">2022-03-04T14:22:00Z</dcterms:modified>
</cp:coreProperties>
</file>